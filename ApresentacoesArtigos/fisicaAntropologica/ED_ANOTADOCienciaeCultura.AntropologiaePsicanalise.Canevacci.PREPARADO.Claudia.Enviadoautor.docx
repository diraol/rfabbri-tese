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ind w:left="1418" w:firstLine="0" w:right="1185"/>
        <w:contextualSpacing w:val="0"/>
        <w:jc w:val="both"/>
      </w:pPr>
      <w:r w:rsidRPr="00000000" w:rsidR="00000000" w:rsidDel="00000000">
        <w:rPr>
          <w:rFonts w:cs="Times New Roman" w:hAnsi="Times New Roman" w:eastAsia="Times New Roman" w:ascii="Times New Roman"/>
          <w:b w:val="1"/>
          <w:sz w:val="18"/>
          <w:vertAlign w:val="baseline"/>
          <w:rtl w:val="0"/>
        </w:rPr>
        <w:t xml:space="preserve">GREGORY BATESON </w:t>
      </w:r>
      <w:r w:rsidRPr="00000000" w:rsidR="00000000" w:rsidDel="00000000">
        <w:rPr>
          <w:rtl w:val="0"/>
        </w:rPr>
      </w:r>
    </w:p>
    <w:p w:rsidP="00000000" w:rsidRPr="00000000" w:rsidR="00000000" w:rsidDel="00000000" w:rsidRDefault="00000000">
      <w:pPr>
        <w:spacing w:lineRule="auto" w:line="360"/>
        <w:ind w:left="1418" w:firstLine="0" w:right="1185"/>
        <w:contextualSpacing w:val="0"/>
        <w:jc w:val="both"/>
      </w:pPr>
      <w:r w:rsidRPr="00000000" w:rsidR="00000000" w:rsidDel="00000000">
        <w:rPr>
          <w:rFonts w:cs="Times New Roman" w:hAnsi="Times New Roman" w:eastAsia="Times New Roman" w:ascii="Times New Roman"/>
          <w:b w:val="1"/>
          <w:sz w:val="18"/>
          <w:vertAlign w:val="baseline"/>
          <w:rtl w:val="0"/>
        </w:rPr>
        <w:t xml:space="preserve">ANTROPOLOGIA,  PSICANÁLISE,  COMUNICAÇÃO</w:t>
      </w:r>
      <w:r w:rsidRPr="00000000" w:rsidR="00000000" w:rsidDel="00000000">
        <w:rPr>
          <w:rtl w:val="0"/>
        </w:rPr>
      </w:r>
    </w:p>
    <w:p w:rsidP="00000000" w:rsidRPr="00000000" w:rsidR="00000000" w:rsidDel="00000000" w:rsidRDefault="00000000">
      <w:pPr>
        <w:spacing w:lineRule="auto" w:line="360"/>
        <w:ind w:left="709" w:firstLine="709" w:right="1185"/>
        <w:contextualSpacing w:val="0"/>
        <w:jc w:val="both"/>
      </w:pPr>
      <w:r w:rsidRPr="00000000" w:rsidR="00000000" w:rsidDel="00000000">
        <w:rPr>
          <w:rFonts w:cs="Times New Roman" w:hAnsi="Times New Roman" w:eastAsia="Times New Roman" w:ascii="Times New Roman"/>
          <w:color w:val="c00000"/>
          <w:vertAlign w:val="baseline"/>
          <w:rtl w:val="0"/>
        </w:rPr>
        <w:t xml:space="preserve">Massimo Canevacci</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Uma breve introduç</w:t>
      </w:r>
      <w:r w:rsidRPr="00000000" w:rsidR="00000000" w:rsidDel="00000000">
        <w:rPr>
          <w:rFonts w:cs="Times New Roman" w:hAnsi="Times New Roman" w:eastAsia="Times New Roman" w:ascii="Times New Roman"/>
          <w:i w:val="1"/>
          <w:rtl w:val="0"/>
        </w:rPr>
        <w:t xml:space="preserve">ã</w:t>
      </w:r>
      <w:r w:rsidRPr="00000000" w:rsidR="00000000" w:rsidDel="00000000">
        <w:rPr>
          <w:rFonts w:cs="Times New Roman" w:hAnsi="Times New Roman" w:eastAsia="Times New Roman" w:ascii="Times New Roman"/>
          <w:i w:val="1"/>
          <w:vertAlign w:val="baseline"/>
          <w:rtl w:val="0"/>
        </w:rPr>
        <w:t xml:space="preserve">o</w:t>
      </w:r>
      <w:r w:rsidRPr="00000000" w:rsidR="00000000" w:rsidDel="00000000">
        <w:rPr>
          <w:rFonts w:cs="Times New Roman" w:hAnsi="Times New Roman" w:eastAsia="Times New Roman" w:ascii="Times New Roman"/>
          <w:vertAlign w:val="baseline"/>
          <w:rtl w:val="0"/>
        </w:rPr>
        <w:t xml:space="preserve">.</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A relaç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entre antropologia e psicologia (ou psicoan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inicia com Malinowski, fundador do m</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todo etnogr</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fico baseado sobre a pesquisa direta no campo, </w:t>
      </w:r>
      <w:commentRangeStart w:id="0"/>
      <w:commentRangeStart w:id="1"/>
      <w:commentRangeStart w:id="2"/>
      <w:r w:rsidRPr="00000000" w:rsidR="00000000" w:rsidDel="00000000">
        <w:rPr>
          <w:rFonts w:cs="Times New Roman" w:hAnsi="Times New Roman" w:eastAsia="Times New Roman" w:ascii="Times New Roman"/>
          <w:vertAlign w:val="baseline"/>
          <w:rtl w:val="0"/>
        </w:rPr>
        <w:t xml:space="preserve">observaç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part</w:t>
      </w:r>
      <w:r w:rsidRPr="00000000" w:rsidR="00000000" w:rsidDel="00000000">
        <w:rPr>
          <w:rFonts w:cs="Times New Roman" w:hAnsi="Times New Roman" w:eastAsia="Times New Roman" w:ascii="Times New Roman"/>
          <w:rtl w:val="0"/>
        </w:rPr>
        <w:t xml:space="preserve">i</w:t>
      </w:r>
      <w:r w:rsidRPr="00000000" w:rsidR="00000000" w:rsidDel="00000000">
        <w:rPr>
          <w:rFonts w:cs="Times New Roman" w:hAnsi="Times New Roman" w:eastAsia="Times New Roman" w:ascii="Times New Roman"/>
          <w:vertAlign w:val="baseline"/>
          <w:rtl w:val="0"/>
        </w:rPr>
        <w:t xml:space="preserve">cipante</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Times New Roman" w:hAnsi="Times New Roman" w:eastAsia="Times New Roman" w:ascii="Times New Roman"/>
          <w:vertAlign w:val="baseline"/>
          <w:rtl w:val="0"/>
        </w:rPr>
        <w:t xml:space="preserve">, colher o ponto de vista nativo. Ele elabora o m</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todo do funcionalismo, através  </w:t>
      </w:r>
      <w:r w:rsidRPr="00000000" w:rsidR="00000000" w:rsidDel="00000000">
        <w:rPr>
          <w:rFonts w:cs="Times New Roman" w:hAnsi="Times New Roman" w:eastAsia="Times New Roman" w:ascii="Times New Roman"/>
          <w:vertAlign w:val="baseline"/>
          <w:rtl w:val="0"/>
        </w:rPr>
        <w:t xml:space="preserve">d</w:t>
      </w:r>
      <w:r w:rsidRPr="00000000" w:rsidR="00000000" w:rsidDel="00000000">
        <w:rPr>
          <w:rFonts w:cs="Times New Roman" w:hAnsi="Times New Roman" w:eastAsia="Times New Roman" w:ascii="Times New Roman"/>
          <w:vertAlign w:val="baseline"/>
          <w:rtl w:val="0"/>
        </w:rPr>
        <w:t xml:space="preserve">o qual critica alguns </w:t>
      </w:r>
      <w:commentRangeStart w:id="3"/>
      <w:r w:rsidRPr="00000000" w:rsidR="00000000" w:rsidDel="00000000">
        <w:rPr>
          <w:rFonts w:cs="Times New Roman" w:hAnsi="Times New Roman" w:eastAsia="Times New Roman" w:ascii="Times New Roman"/>
          <w:vertAlign w:val="baseline"/>
          <w:rtl w:val="0"/>
        </w:rPr>
        <w:t xml:space="preserve">importantes paradigmas de Marx e Freud</w:t>
      </w:r>
      <w:commentRangeEnd w:id="3"/>
      <w:r w:rsidRPr="00000000" w:rsidR="00000000" w:rsidDel="00000000">
        <w:commentReference w:id="3"/>
      </w:r>
      <w:r w:rsidRPr="00000000" w:rsidR="00000000" w:rsidDel="00000000">
        <w:rPr>
          <w:rFonts w:cs="Times New Roman" w:hAnsi="Times New Roman" w:eastAsia="Times New Roman" w:ascii="Times New Roman"/>
          <w:vertAlign w:val="baseline"/>
          <w:rtl w:val="0"/>
        </w:rPr>
        <w:t xml:space="preserve">. Sobre este </w:t>
      </w:r>
      <w:r w:rsidRPr="00000000" w:rsidR="00000000" w:rsidDel="00000000">
        <w:rPr>
          <w:rFonts w:cs="Times New Roman" w:hAnsi="Times New Roman" w:eastAsia="Times New Roman" w:ascii="Times New Roman"/>
          <w:rtl w:val="0"/>
        </w:rPr>
        <w:t xml:space="preserve">ú</w:t>
      </w:r>
      <w:r w:rsidRPr="00000000" w:rsidR="00000000" w:rsidDel="00000000">
        <w:rPr>
          <w:rFonts w:cs="Times New Roman" w:hAnsi="Times New Roman" w:eastAsia="Times New Roman" w:ascii="Times New Roman"/>
          <w:vertAlign w:val="baseline"/>
          <w:rtl w:val="0"/>
        </w:rPr>
        <w:t xml:space="preserve">ltimo, ele monstra como numa societade matrilinear, onde a transmi</w:t>
      </w:r>
      <w:r w:rsidRPr="00000000" w:rsidR="00000000" w:rsidDel="00000000">
        <w:rPr>
          <w:rFonts w:cs="Times New Roman" w:hAnsi="Times New Roman" w:eastAsia="Times New Roman" w:ascii="Times New Roman"/>
          <w:vertAlign w:val="baseline"/>
          <w:rtl w:val="0"/>
        </w:rPr>
        <w:t xml:space="preserve">ss</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geracional é  por linha materna,  a autoridade se base</w:t>
      </w:r>
      <w:r w:rsidRPr="00000000" w:rsidR="00000000" w:rsidDel="00000000">
        <w:rPr>
          <w:rFonts w:cs="Times New Roman" w:hAnsi="Times New Roman" w:eastAsia="Times New Roman" w:ascii="Times New Roman"/>
          <w:vertAlign w:val="baseline"/>
          <w:rtl w:val="0"/>
        </w:rPr>
        <w:t xml:space="preserve">i</w:t>
      </w:r>
      <w:r w:rsidRPr="00000000" w:rsidR="00000000" w:rsidDel="00000000">
        <w:rPr>
          <w:rFonts w:cs="Times New Roman" w:hAnsi="Times New Roman" w:eastAsia="Times New Roman" w:ascii="Times New Roman"/>
          <w:vertAlign w:val="baseline"/>
          <w:rtl w:val="0"/>
        </w:rPr>
        <w:t xml:space="preserve">a </w:t>
      </w:r>
      <w:r w:rsidRPr="00000000" w:rsidR="00000000" w:rsidDel="00000000">
        <w:rPr>
          <w:rFonts w:cs="Times New Roman" w:hAnsi="Times New Roman" w:eastAsia="Times New Roman" w:ascii="Times New Roman"/>
          <w:rtl w:val="0"/>
        </w:rPr>
        <w:t xml:space="preserve">n</w:t>
      </w:r>
      <w:r w:rsidRPr="00000000" w:rsidR="00000000" w:rsidDel="00000000">
        <w:rPr>
          <w:rFonts w:cs="Times New Roman" w:hAnsi="Times New Roman" w:eastAsia="Times New Roman" w:ascii="Times New Roman"/>
          <w:vertAlign w:val="baseline"/>
          <w:rtl w:val="0"/>
        </w:rPr>
        <w:t xml:space="preserve">o tio materno, de conse</w:t>
      </w:r>
      <w:r w:rsidRPr="00000000" w:rsidR="00000000" w:rsidDel="00000000">
        <w:rPr>
          <w:rFonts w:cs="Times New Roman" w:hAnsi="Times New Roman" w:eastAsia="Times New Roman" w:ascii="Times New Roman"/>
          <w:vertAlign w:val="baseline"/>
          <w:rtl w:val="0"/>
        </w:rPr>
        <w:t xml:space="preserve">qu</w:t>
      </w:r>
      <w:r w:rsidRPr="00000000" w:rsidR="00000000" w:rsidDel="00000000">
        <w:rPr>
          <w:rFonts w:cs="Times New Roman" w:hAnsi="Times New Roman" w:eastAsia="Times New Roman" w:ascii="Times New Roman"/>
          <w:rtl w:val="0"/>
        </w:rPr>
        <w:t xml:space="preserve">ê</w:t>
      </w:r>
      <w:r w:rsidRPr="00000000" w:rsidR="00000000" w:rsidDel="00000000">
        <w:rPr>
          <w:rFonts w:cs="Times New Roman" w:hAnsi="Times New Roman" w:eastAsia="Times New Roman" w:ascii="Times New Roman"/>
          <w:vertAlign w:val="baseline"/>
          <w:rtl w:val="0"/>
        </w:rPr>
        <w:t xml:space="preserve">ncia o complexo de </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dipo no sentido universal n</w:t>
      </w:r>
      <w:r w:rsidRPr="00000000" w:rsidR="00000000" w:rsidDel="00000000">
        <w:rPr>
          <w:rFonts w:cs="Times New Roman" w:hAnsi="Times New Roman" w:eastAsia="Times New Roman" w:ascii="Times New Roman"/>
          <w:rtl w:val="0"/>
        </w:rPr>
        <w:t xml:space="preserve">ã</w:t>
      </w:r>
      <w:r w:rsidRPr="00000000" w:rsidR="00000000" w:rsidDel="00000000">
        <w:rPr>
          <w:rFonts w:cs="Times New Roman" w:hAnsi="Times New Roman" w:eastAsia="Times New Roman" w:ascii="Times New Roman"/>
          <w:vertAlign w:val="baseline"/>
          <w:rtl w:val="0"/>
        </w:rPr>
        <w:t xml:space="preserve">o funciona. É  u</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tipo de leitura aquela freudiana relativa ao contexto europe</w:t>
      </w:r>
      <w:r w:rsidRPr="00000000" w:rsidR="00000000" w:rsidDel="00000000">
        <w:rPr>
          <w:rFonts w:cs="Times New Roman" w:hAnsi="Times New Roman" w:eastAsia="Times New Roman" w:ascii="Times New Roman"/>
          <w:rtl w:val="0"/>
        </w:rPr>
        <w:t xml:space="preserve">u</w:t>
      </w:r>
      <w:r w:rsidRPr="00000000" w:rsidR="00000000" w:rsidDel="00000000">
        <w:rPr>
          <w:rFonts w:cs="Times New Roman" w:hAnsi="Times New Roman" w:eastAsia="Times New Roman" w:ascii="Times New Roman"/>
          <w:vertAlign w:val="baseline"/>
          <w:rtl w:val="0"/>
        </w:rPr>
        <w:t xml:space="preserve"> e a um tipo de fam</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lia patrilinear e patriarcal. Nas ilhas Trobriand (onde ele fiz a celebre pesquisa) o mecanismo psicol</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gico funciona numa maneira be</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diversa. Nasce o </w:t>
      </w:r>
      <w:commentRangeStart w:id="4"/>
      <w:r w:rsidRPr="00000000" w:rsidR="00000000" w:rsidDel="00000000">
        <w:rPr>
          <w:rFonts w:cs="Times New Roman" w:hAnsi="Times New Roman" w:eastAsia="Times New Roman" w:ascii="Times New Roman"/>
          <w:vertAlign w:val="baseline"/>
          <w:rtl w:val="0"/>
        </w:rPr>
        <w:t xml:space="preserve">relativismo cultural</w:t>
      </w:r>
      <w:commentRangeEnd w:id="4"/>
      <w:r w:rsidRPr="00000000" w:rsidR="00000000" w:rsidDel="00000000">
        <w:commentReference w:id="4"/>
      </w:r>
      <w:r w:rsidRPr="00000000" w:rsidR="00000000" w:rsidDel="00000000">
        <w:rPr>
          <w:rFonts w:cs="Times New Roman" w:hAnsi="Times New Roman" w:eastAsia="Times New Roman" w:ascii="Times New Roman"/>
          <w:vertAlign w:val="baseline"/>
          <w:rtl w:val="0"/>
        </w:rPr>
        <w:t xml:space="preserve">, outro conceito b</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sico da antropologia. Cada elemento cultural precisa de ser colocado no interior spec</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fico da sociedade e os conceitos universais, nesse sentido, s</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muitos problem</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ticos.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vertAlign w:val="baseline"/>
          <w:rtl w:val="0"/>
        </w:rPr>
        <w:t xml:space="preserve">o mesmo tempo, numa c</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lebre fotografia, Malinowski se coloca em p</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 na frente do s</w:t>
      </w:r>
      <w:r w:rsidRPr="00000000" w:rsidR="00000000" w:rsidDel="00000000">
        <w:rPr>
          <w:rFonts w:cs="Times New Roman" w:hAnsi="Times New Roman" w:eastAsia="Times New Roman" w:ascii="Times New Roman"/>
          <w:vertAlign w:val="baseline"/>
          <w:rtl w:val="0"/>
        </w:rPr>
        <w:t xml:space="preserve">e</w:t>
      </w:r>
      <w:r w:rsidRPr="00000000" w:rsidR="00000000" w:rsidDel="00000000">
        <w:rPr>
          <w:rFonts w:cs="Times New Roman" w:hAnsi="Times New Roman" w:eastAsia="Times New Roman" w:ascii="Times New Roman"/>
          <w:vertAlign w:val="baseline"/>
          <w:rtl w:val="0"/>
        </w:rPr>
        <w:t xml:space="preserve">u “objeto” de pesquisa (um jovem trobriand</w:t>
      </w:r>
      <w:r w:rsidRPr="00000000" w:rsidR="00000000" w:rsidDel="00000000">
        <w:rPr>
          <w:rFonts w:cs="Times New Roman" w:hAnsi="Times New Roman" w:eastAsia="Times New Roman" w:ascii="Times New Roman"/>
          <w:rtl w:val="0"/>
        </w:rPr>
        <w:t xml:space="preserve">ê</w:t>
      </w:r>
      <w:r w:rsidRPr="00000000" w:rsidR="00000000" w:rsidDel="00000000">
        <w:rPr>
          <w:rFonts w:cs="Times New Roman" w:hAnsi="Times New Roman" w:eastAsia="Times New Roman" w:ascii="Times New Roman"/>
          <w:vertAlign w:val="baseline"/>
          <w:rtl w:val="0"/>
        </w:rPr>
        <w:t xml:space="preserve">s), as m</w:t>
      </w:r>
      <w:r w:rsidRPr="00000000" w:rsidR="00000000" w:rsidDel="00000000">
        <w:rPr>
          <w:rFonts w:cs="Times New Roman" w:hAnsi="Times New Roman" w:eastAsia="Times New Roman" w:ascii="Times New Roman"/>
          <w:rtl w:val="0"/>
        </w:rPr>
        <w:t xml:space="preserve">ã</w:t>
      </w:r>
      <w:r w:rsidRPr="00000000" w:rsidR="00000000" w:rsidDel="00000000">
        <w:rPr>
          <w:rFonts w:cs="Times New Roman" w:hAnsi="Times New Roman" w:eastAsia="Times New Roman" w:ascii="Times New Roman"/>
          <w:vertAlign w:val="baseline"/>
          <w:rtl w:val="0"/>
        </w:rPr>
        <w:t xml:space="preserve">os no cinto, </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culos </w:t>
      </w:r>
      <w:r w:rsidRPr="00000000" w:rsidR="00000000" w:rsidDel="00000000">
        <w:rPr>
          <w:rFonts w:cs="Times New Roman" w:hAnsi="Times New Roman" w:eastAsia="Times New Roman" w:ascii="Times New Roman"/>
          <w:vertAlign w:val="baseline"/>
          <w:rtl w:val="0"/>
        </w:rPr>
        <w:t xml:space="preserve">e</w:t>
      </w:r>
      <w:r w:rsidRPr="00000000" w:rsidR="00000000" w:rsidDel="00000000">
        <w:rPr>
          <w:rFonts w:cs="Times New Roman" w:hAnsi="Times New Roman" w:eastAsia="Times New Roman" w:ascii="Times New Roman"/>
          <w:vertAlign w:val="baseline"/>
          <w:rtl w:val="0"/>
        </w:rPr>
        <w:t xml:space="preserve">scuro, olhar direito</w:t>
      </w:r>
      <w:r w:rsidRPr="00000000" w:rsidR="00000000" w:rsidDel="00000000">
        <w:rPr>
          <w:rFonts w:cs="Times New Roman" w:hAnsi="Times New Roman" w:eastAsia="Times New Roman" w:ascii="Times New Roman"/>
          <w:vertAlign w:val="baseline"/>
          <w:rtl w:val="0"/>
        </w:rPr>
        <w:t xml:space="preserve"> com</w:t>
      </w:r>
      <w:r w:rsidRPr="00000000" w:rsidR="00000000" w:rsidDel="00000000">
        <w:rPr>
          <w:rFonts w:cs="Times New Roman" w:hAnsi="Times New Roman" w:eastAsia="Times New Roman" w:ascii="Times New Roman"/>
          <w:vertAlign w:val="baseline"/>
          <w:rtl w:val="0"/>
        </w:rPr>
        <w:t xml:space="preserve"> que prende o dominio da situaç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w:t>
      </w:r>
      <w:del w:id="0" w:date="2015-01-23T06:36:12Z" w:author="Renato Fabbri">
        <w:commentRangeStart w:id="5"/>
        <w:commentRangeStart w:id="6"/>
        <w:r w:rsidRPr="00000000" w:rsidR="00000000" w:rsidDel="00000000">
          <w:rPr>
            <w:rFonts w:cs="Times New Roman" w:hAnsi="Times New Roman" w:eastAsia="Times New Roman" w:ascii="Times New Roman"/>
            <w:vertAlign w:val="baseline"/>
            <w:rtl w:val="0"/>
          </w:rPr>
          <w:delText xml:space="preserve">Claramente</w:delText>
        </w:r>
      </w:del>
      <w:ins w:id="0" w:date="2015-01-23T06:36:12Z" w:author="Renato Fabbri">
        <w:commentRangeEnd w:id="5"/>
        <w:r w:rsidRPr="00000000" w:rsidR="00000000" w:rsidDel="00000000">
          <w:commentReference w:id="5"/>
        </w:r>
        <w:commentRangeEnd w:id="6"/>
        <w:r w:rsidRPr="00000000" w:rsidR="00000000" w:rsidDel="00000000">
          <w:commentReference w:id="6"/>
        </w:r>
        <w:r w:rsidRPr="00000000" w:rsidR="00000000" w:rsidDel="00000000">
          <w:rPr>
            <w:rFonts w:cs="Times New Roman" w:hAnsi="Times New Roman" w:eastAsia="Times New Roman" w:ascii="Times New Roman"/>
            <w:vertAlign w:val="baseline"/>
            <w:rtl w:val="0"/>
          </w:rPr>
          <w:t xml:space="preserve">Com lu</w:t>
        </w:r>
        <w:r w:rsidRPr="00000000" w:rsidR="00000000" w:rsidDel="00000000">
          <w:rPr>
            <w:rFonts w:cs="Times New Roman" w:hAnsi="Times New Roman" w:eastAsia="Times New Roman" w:ascii="Times New Roman"/>
            <w:vertAlign w:val="baseline"/>
            <w:rtl w:val="0"/>
          </w:rPr>
          <w:t xml:space="preserve">z,</w:t>
        </w:r>
      </w:ins>
      <w:r w:rsidRPr="00000000" w:rsidR="00000000" w:rsidDel="00000000">
        <w:rPr>
          <w:rFonts w:cs="Times New Roman" w:hAnsi="Times New Roman" w:eastAsia="Times New Roman" w:ascii="Times New Roman"/>
          <w:vertAlign w:val="baseline"/>
          <w:rtl w:val="0"/>
        </w:rPr>
        <w:t xml:space="preserve"> ele nunca foi um colonialista, mas </w:t>
      </w:r>
      <w:r w:rsidRPr="00000000" w:rsidR="00000000" w:rsidDel="00000000">
        <w:rPr>
          <w:rFonts w:cs="Times New Roman" w:hAnsi="Times New Roman" w:eastAsia="Times New Roman" w:ascii="Times New Roman"/>
          <w:vertAlign w:val="baseline"/>
          <w:rtl w:val="0"/>
        </w:rPr>
        <w:t xml:space="preserve">a</w:t>
      </w:r>
      <w:r w:rsidRPr="00000000" w:rsidR="00000000" w:rsidDel="00000000">
        <w:rPr>
          <w:rFonts w:cs="Times New Roman" w:hAnsi="Times New Roman" w:eastAsia="Times New Roman" w:ascii="Times New Roman"/>
          <w:vertAlign w:val="baseline"/>
          <w:rtl w:val="0"/>
        </w:rPr>
        <w:t xml:space="preserve">o mesmo tempo a inteira disciplina da antropologia (e diria das ci</w:t>
      </w:r>
      <w:r w:rsidRPr="00000000" w:rsidR="00000000" w:rsidDel="00000000">
        <w:rPr>
          <w:rFonts w:cs="Times New Roman" w:hAnsi="Times New Roman" w:eastAsia="Times New Roman" w:ascii="Times New Roman"/>
          <w:rtl w:val="0"/>
        </w:rPr>
        <w:t xml:space="preserve">ê</w:t>
      </w:r>
      <w:r w:rsidRPr="00000000" w:rsidR="00000000" w:rsidDel="00000000">
        <w:rPr>
          <w:rFonts w:cs="Times New Roman" w:hAnsi="Times New Roman" w:eastAsia="Times New Roman" w:ascii="Times New Roman"/>
          <w:vertAlign w:val="baseline"/>
          <w:rtl w:val="0"/>
        </w:rPr>
        <w:t xml:space="preserve">ncias humanas em geral) pertenecem a um contexto hist</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rico caracterizado pelo colonialismo. Assim, esta foto nos sugere que as din</w:t>
      </w:r>
      <w:r w:rsidRPr="00000000" w:rsidR="00000000" w:rsidDel="00000000">
        <w:rPr>
          <w:rFonts w:cs="Times New Roman" w:hAnsi="Times New Roman" w:eastAsia="Times New Roman" w:ascii="Times New Roman"/>
          <w:rtl w:val="0"/>
        </w:rPr>
        <w:t xml:space="preserve">â</w:t>
      </w:r>
      <w:r w:rsidRPr="00000000" w:rsidR="00000000" w:rsidDel="00000000">
        <w:rPr>
          <w:rFonts w:cs="Times New Roman" w:hAnsi="Times New Roman" w:eastAsia="Times New Roman" w:ascii="Times New Roman"/>
          <w:vertAlign w:val="baseline"/>
          <w:rtl w:val="0"/>
        </w:rPr>
        <w:t xml:space="preserve">micas psicol</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gicas no interior do pesquisador s</w:t>
      </w:r>
      <w:r w:rsidRPr="00000000" w:rsidR="00000000" w:rsidDel="00000000">
        <w:rPr>
          <w:rFonts w:cs="Times New Roman" w:hAnsi="Times New Roman" w:eastAsia="Times New Roman" w:ascii="Times New Roman"/>
          <w:rtl w:val="0"/>
        </w:rPr>
        <w:t xml:space="preserve">ã</w:t>
      </w:r>
      <w:r w:rsidRPr="00000000" w:rsidR="00000000" w:rsidDel="00000000">
        <w:rPr>
          <w:rFonts w:cs="Times New Roman" w:hAnsi="Times New Roman" w:eastAsia="Times New Roman" w:ascii="Times New Roman"/>
          <w:vertAlign w:val="baseline"/>
          <w:rtl w:val="0"/>
        </w:rPr>
        <w:t xml:space="preserve">o </w:t>
      </w:r>
      <w:r w:rsidRPr="00000000" w:rsidR="00000000" w:rsidDel="00000000">
        <w:rPr>
          <w:rFonts w:cs="Times New Roman" w:hAnsi="Times New Roman" w:eastAsia="Times New Roman" w:ascii="Times New Roman"/>
          <w:vertAlign w:val="baseline"/>
          <w:rtl w:val="0"/>
        </w:rPr>
        <w:t xml:space="preserve">t</w:t>
      </w:r>
      <w:r w:rsidRPr="00000000" w:rsidR="00000000" w:rsidDel="00000000">
        <w:rPr>
          <w:rFonts w:cs="Times New Roman" w:hAnsi="Times New Roman" w:eastAsia="Times New Roman" w:ascii="Times New Roman"/>
          <w:rtl w:val="0"/>
        </w:rPr>
        <w:t xml:space="preserve">ão </w:t>
      </w:r>
      <w:r w:rsidRPr="00000000" w:rsidR="00000000" w:rsidDel="00000000">
        <w:rPr>
          <w:rFonts w:cs="Times New Roman" w:hAnsi="Times New Roman" w:eastAsia="Times New Roman" w:ascii="Times New Roman"/>
          <w:vertAlign w:val="baseline"/>
          <w:rtl w:val="0"/>
        </w:rPr>
        <w:t xml:space="preserve">importante</w:t>
      </w:r>
      <w:r w:rsidRPr="00000000" w:rsidR="00000000" w:rsidDel="00000000">
        <w:rPr>
          <w:rFonts w:cs="Times New Roman" w:hAnsi="Times New Roman" w:eastAsia="Times New Roman" w:ascii="Times New Roman"/>
          <w:vertAlign w:val="baseline"/>
          <w:rtl w:val="0"/>
        </w:rPr>
        <w:t xml:space="preserve">s</w:t>
      </w:r>
      <w:r w:rsidRPr="00000000" w:rsidR="00000000" w:rsidDel="00000000">
        <w:rPr>
          <w:rFonts w:cs="Times New Roman" w:hAnsi="Times New Roman" w:eastAsia="Times New Roman" w:ascii="Times New Roman"/>
          <w:vertAlign w:val="baseline"/>
          <w:rtl w:val="0"/>
        </w:rPr>
        <w:t xml:space="preserve">  quanto as relaç</w:t>
      </w:r>
      <w:r w:rsidRPr="00000000" w:rsidR="00000000" w:rsidDel="00000000">
        <w:rPr>
          <w:rFonts w:cs="Times New Roman" w:hAnsi="Times New Roman" w:eastAsia="Times New Roman" w:ascii="Times New Roman"/>
          <w:rtl w:val="0"/>
        </w:rPr>
        <w:t xml:space="preserve">õe</w:t>
      </w:r>
      <w:r w:rsidRPr="00000000" w:rsidR="00000000" w:rsidDel="00000000">
        <w:rPr>
          <w:rFonts w:cs="Times New Roman" w:hAnsi="Times New Roman" w:eastAsia="Times New Roman" w:ascii="Times New Roman"/>
          <w:vertAlign w:val="baseline"/>
          <w:rtl w:val="0"/>
        </w:rPr>
        <w:t xml:space="preserve">s psicol</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gicas dos sujetos “pesquisados”. E a relaç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dial</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gica e conflitual entre os dois n</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veis, assim como se manifesta no </w:t>
      </w:r>
      <w:r w:rsidRPr="00000000" w:rsidR="00000000" w:rsidDel="00000000">
        <w:rPr>
          <w:rFonts w:cs="Times New Roman" w:hAnsi="Times New Roman" w:eastAsia="Times New Roman" w:ascii="Times New Roman"/>
          <w:i w:val="1"/>
          <w:vertAlign w:val="baseline"/>
          <w:rtl w:val="0"/>
        </w:rPr>
        <w:t xml:space="preserve">fieldwork</w:t>
      </w:r>
      <w:r w:rsidRPr="00000000" w:rsidR="00000000" w:rsidDel="00000000">
        <w:rPr>
          <w:rFonts w:cs="Times New Roman" w:hAnsi="Times New Roman" w:eastAsia="Times New Roman" w:ascii="Times New Roman"/>
          <w:vertAlign w:val="baseline"/>
          <w:rtl w:val="0"/>
        </w:rPr>
        <w:t xml:space="preserve">, é  parte constitutiva do proces</w:t>
      </w:r>
      <w:r w:rsidRPr="00000000" w:rsidR="00000000" w:rsidDel="00000000">
        <w:rPr>
          <w:rFonts w:cs="Times New Roman" w:hAnsi="Times New Roman" w:eastAsia="Times New Roman" w:ascii="Times New Roman"/>
          <w:vertAlign w:val="baseline"/>
          <w:rtl w:val="0"/>
        </w:rPr>
        <w:t xml:space="preserve">s</w:t>
      </w:r>
      <w:r w:rsidRPr="00000000" w:rsidR="00000000" w:rsidDel="00000000">
        <w:rPr>
          <w:rFonts w:cs="Times New Roman" w:hAnsi="Times New Roman" w:eastAsia="Times New Roman" w:ascii="Times New Roman"/>
          <w:vertAlign w:val="baseline"/>
          <w:rtl w:val="0"/>
        </w:rPr>
        <w:t xml:space="preserve">o de conhecimento. Neste campo fluido de interaç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h</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brida se coloca a aliança entre etnografia e psicologia. A geraç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seguinte </w:t>
      </w:r>
      <w:r w:rsidRPr="00000000" w:rsidR="00000000" w:rsidDel="00000000">
        <w:rPr>
          <w:rFonts w:cs="Times New Roman" w:hAnsi="Times New Roman" w:eastAsia="Times New Roman" w:ascii="Times New Roman"/>
          <w:vertAlign w:val="baseline"/>
          <w:rtl w:val="0"/>
        </w:rPr>
        <w:t xml:space="preserve">a</w:t>
      </w:r>
      <w:r w:rsidRPr="00000000" w:rsidR="00000000" w:rsidDel="00000000">
        <w:rPr>
          <w:rFonts w:cs="Times New Roman" w:hAnsi="Times New Roman" w:eastAsia="Times New Roman" w:ascii="Times New Roman"/>
          <w:vertAlign w:val="baseline"/>
          <w:rtl w:val="0"/>
        </w:rPr>
        <w:t xml:space="preserve">presenta um</w:t>
      </w:r>
      <w:r w:rsidRPr="00000000" w:rsidR="00000000" w:rsidDel="00000000">
        <w:rPr>
          <w:rFonts w:cs="Times New Roman" w:hAnsi="Times New Roman" w:eastAsia="Times New Roman" w:ascii="Times New Roman"/>
          <w:vertAlign w:val="baseline"/>
          <w:rtl w:val="0"/>
        </w:rPr>
        <w:t xml:space="preserve">a</w:t>
      </w:r>
      <w:r w:rsidRPr="00000000" w:rsidR="00000000" w:rsidDel="00000000">
        <w:rPr>
          <w:rFonts w:cs="Times New Roman" w:hAnsi="Times New Roman" w:eastAsia="Times New Roman" w:ascii="Times New Roman"/>
          <w:vertAlign w:val="baseline"/>
          <w:rtl w:val="0"/>
        </w:rPr>
        <w:t xml:space="preserve"> determinante mutaç</w:t>
      </w:r>
      <w:r w:rsidRPr="00000000" w:rsidR="00000000" w:rsidDel="00000000">
        <w:rPr>
          <w:rFonts w:cs="Times New Roman" w:hAnsi="Times New Roman" w:eastAsia="Times New Roman" w:ascii="Times New Roman"/>
          <w:i w:val="0"/>
          <w:color w:val="000000"/>
          <w:highlight w:val="white"/>
          <w:vertAlign w:val="baseline"/>
          <w:rtl w:val="0"/>
        </w:rPr>
        <w:t xml:space="preserve">ão</w:t>
      </w:r>
      <w:r w:rsidRPr="00000000" w:rsidR="00000000" w:rsidDel="00000000">
        <w:rPr>
          <w:rFonts w:cs="Times New Roman" w:hAnsi="Times New Roman" w:eastAsia="Times New Roman" w:ascii="Times New Roman"/>
          <w:vertAlign w:val="baseline"/>
          <w:rtl w:val="0"/>
        </w:rPr>
        <w:t xml:space="preserve">, assume</w:t>
      </w:r>
      <w:r w:rsidRPr="00000000" w:rsidR="00000000" w:rsidDel="00000000">
        <w:rPr>
          <w:rFonts w:cs="Times New Roman" w:hAnsi="Times New Roman" w:eastAsia="Times New Roman" w:ascii="Times New Roman"/>
          <w:vertAlign w:val="baseline"/>
          <w:rtl w:val="0"/>
        </w:rPr>
        <w:t xml:space="preserve">m</w:t>
      </w:r>
      <w:r w:rsidRPr="00000000" w:rsidR="00000000" w:rsidDel="00000000">
        <w:rPr>
          <w:rFonts w:cs="Times New Roman" w:hAnsi="Times New Roman" w:eastAsia="Times New Roman" w:ascii="Times New Roman"/>
          <w:vertAlign w:val="baseline"/>
          <w:rtl w:val="0"/>
        </w:rPr>
        <w:t xml:space="preserve"> como figura emergente um jove</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antrop</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logo brit</w:t>
      </w:r>
      <w:r w:rsidRPr="00000000" w:rsidR="00000000" w:rsidDel="00000000">
        <w:rPr>
          <w:rFonts w:cs="Times New Roman" w:hAnsi="Times New Roman" w:eastAsia="Times New Roman" w:ascii="Times New Roman"/>
          <w:rtl w:val="0"/>
        </w:rPr>
        <w:t xml:space="preserve">â</w:t>
      </w:r>
      <w:r w:rsidRPr="00000000" w:rsidR="00000000" w:rsidDel="00000000">
        <w:rPr>
          <w:rFonts w:cs="Times New Roman" w:hAnsi="Times New Roman" w:eastAsia="Times New Roman" w:ascii="Times New Roman"/>
          <w:vertAlign w:val="baseline"/>
          <w:rtl w:val="0"/>
        </w:rPr>
        <w:t xml:space="preserve">nico que entra em cris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vertical com o funcionalismo malinowskiano hegem</w:t>
      </w:r>
      <w:r w:rsidRPr="00000000" w:rsidR="00000000" w:rsidDel="00000000">
        <w:rPr>
          <w:rFonts w:cs="Times New Roman" w:hAnsi="Times New Roman" w:eastAsia="Times New Roman" w:ascii="Times New Roman"/>
          <w:rtl w:val="0"/>
        </w:rPr>
        <w:t xml:space="preserve">ô</w:t>
      </w:r>
      <w:r w:rsidRPr="00000000" w:rsidR="00000000" w:rsidDel="00000000">
        <w:rPr>
          <w:rFonts w:cs="Times New Roman" w:hAnsi="Times New Roman" w:eastAsia="Times New Roman" w:ascii="Times New Roman"/>
          <w:vertAlign w:val="baseline"/>
          <w:rtl w:val="0"/>
        </w:rPr>
        <w:t xml:space="preserve">nico.</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itinerarios obliquos</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 O meu itinerário na antropologia cultural é oblíquo. Formei-me na </w:t>
      </w:r>
      <w:r w:rsidRPr="00000000" w:rsidR="00000000" w:rsidDel="00000000">
        <w:rPr>
          <w:rFonts w:cs="Times New Roman" w:hAnsi="Times New Roman" w:eastAsia="Times New Roman" w:ascii="Times New Roman"/>
          <w:i w:val="1"/>
          <w:vertAlign w:val="baseline"/>
          <w:rtl w:val="0"/>
        </w:rPr>
        <w:t xml:space="preserve">Escola de </w:t>
      </w:r>
      <w:r w:rsidRPr="00000000" w:rsidR="00000000" w:rsidDel="00000000">
        <w:rPr>
          <w:rFonts w:cs="Times New Roman" w:hAnsi="Times New Roman" w:eastAsia="Times New Roman" w:ascii="Times New Roman"/>
          <w:i w:val="0"/>
          <w:vertAlign w:val="baseline"/>
          <w:rtl w:val="0"/>
        </w:rPr>
        <w:t xml:space="preserve">Frankfurt, com dedicação particular à “dialética do Iluminismo”. Neste sentido, o conceito de cultura, no qual me iniciei, é aquele de </w:t>
      </w:r>
      <w:r w:rsidRPr="00000000" w:rsidR="00000000" w:rsidDel="00000000">
        <w:rPr>
          <w:rFonts w:cs="Times New Roman" w:hAnsi="Times New Roman" w:eastAsia="Times New Roman" w:ascii="Times New Roman"/>
          <w:i w:val="1"/>
          <w:vertAlign w:val="baseline"/>
          <w:rtl w:val="0"/>
        </w:rPr>
        <w:t xml:space="preserve">Kultur</w:t>
      </w:r>
      <w:r w:rsidRPr="00000000" w:rsidR="00000000" w:rsidDel="00000000">
        <w:rPr>
          <w:rFonts w:cs="Times New Roman" w:hAnsi="Times New Roman" w:eastAsia="Times New Roman" w:ascii="Times New Roman"/>
          <w:i w:val="0"/>
          <w:vertAlign w:val="baseline"/>
          <w:rtl w:val="0"/>
        </w:rPr>
        <w:t xml:space="preserve">, isto é, a cultura humanística, eurocêntrica, aquela que se inicia com a filosofia grega e chega à </w:t>
      </w:r>
      <w:commentRangeStart w:id="7"/>
      <w:r w:rsidRPr="00000000" w:rsidR="00000000" w:rsidDel="00000000">
        <w:rPr>
          <w:rFonts w:cs="Times New Roman" w:hAnsi="Times New Roman" w:eastAsia="Times New Roman" w:ascii="Times New Roman"/>
          <w:i w:val="0"/>
          <w:vertAlign w:val="baseline"/>
          <w:rtl w:val="0"/>
        </w:rPr>
        <w:t xml:space="preserve">catástrofe dos Estados autoritários</w:t>
      </w:r>
      <w:commentRangeEnd w:id="7"/>
      <w:r w:rsidRPr="00000000" w:rsidR="00000000" w:rsidDel="00000000">
        <w:commentReference w:id="7"/>
      </w:r>
      <w:r w:rsidRPr="00000000" w:rsidR="00000000" w:rsidDel="00000000">
        <w:rPr>
          <w:rFonts w:cs="Times New Roman" w:hAnsi="Times New Roman" w:eastAsia="Times New Roman" w:ascii="Times New Roman"/>
          <w:i w:val="0"/>
          <w:vertAlign w:val="baseline"/>
          <w:rtl w:val="0"/>
        </w:rPr>
        <w:t xml:space="preserve">. Uma cultura que tem necessidade de misturar diversas disciplinas e que apresentava então uma novidade fundamental: a </w:t>
      </w:r>
      <w:commentRangeStart w:id="8"/>
      <w:r w:rsidRPr="00000000" w:rsidR="00000000" w:rsidDel="00000000">
        <w:rPr>
          <w:rFonts w:cs="Times New Roman" w:hAnsi="Times New Roman" w:eastAsia="Times New Roman" w:ascii="Times New Roman"/>
          <w:i w:val="0"/>
          <w:vertAlign w:val="baseline"/>
          <w:rtl w:val="0"/>
        </w:rPr>
        <w:t xml:space="preserve">reflexão filosófica aplicada na pesquisa empírica</w:t>
      </w:r>
      <w:commentRangeEnd w:id="8"/>
      <w:r w:rsidRPr="00000000" w:rsidR="00000000" w:rsidDel="00000000">
        <w:commentReference w:id="8"/>
      </w:r>
      <w:r w:rsidRPr="00000000" w:rsidR="00000000" w:rsidDel="00000000">
        <w:rPr>
          <w:rFonts w:cs="Times New Roman" w:hAnsi="Times New Roman" w:eastAsia="Times New Roman" w:ascii="Times New Roman"/>
          <w:i w:val="0"/>
          <w:vertAlign w:val="baseline"/>
          <w:rtl w:val="0"/>
        </w:rPr>
        <w:t xml:space="preserve">. Uma filosofia social cujo </w:t>
      </w:r>
      <w:r w:rsidRPr="00000000" w:rsidR="00000000" w:rsidDel="00000000">
        <w:rPr>
          <w:rFonts w:cs="Times New Roman" w:hAnsi="Times New Roman" w:eastAsia="Times New Roman" w:ascii="Times New Roman"/>
          <w:i w:val="1"/>
          <w:vertAlign w:val="baseline"/>
          <w:rtl w:val="0"/>
        </w:rPr>
        <w:t xml:space="preserve">telos</w:t>
      </w:r>
      <w:r w:rsidRPr="00000000" w:rsidR="00000000" w:rsidDel="00000000">
        <w:rPr>
          <w:rFonts w:cs="Times New Roman" w:hAnsi="Times New Roman" w:eastAsia="Times New Roman" w:ascii="Times New Roman"/>
          <w:i w:val="0"/>
          <w:vertAlign w:val="baseline"/>
          <w:rtl w:val="0"/>
        </w:rPr>
        <w:t xml:space="preserve"> – o escopo final – consistia em transformar o mundo segundo a célebre </w:t>
      </w:r>
      <w:commentRangeStart w:id="9"/>
      <w:r w:rsidRPr="00000000" w:rsidR="00000000" w:rsidDel="00000000">
        <w:rPr>
          <w:rFonts w:cs="Times New Roman" w:hAnsi="Times New Roman" w:eastAsia="Times New Roman" w:ascii="Times New Roman"/>
          <w:i w:val="1"/>
          <w:vertAlign w:val="baseline"/>
          <w:rtl w:val="0"/>
        </w:rPr>
        <w:t xml:space="preserve">XI</w:t>
      </w:r>
      <w:r w:rsidRPr="00000000" w:rsidR="00000000" w:rsidDel="00000000">
        <w:rPr>
          <w:rFonts w:cs="Times New Roman" w:hAnsi="Times New Roman" w:eastAsia="Times New Roman" w:ascii="Times New Roman"/>
          <w:i w:val="0"/>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tese sobre Feuerbach</w:t>
      </w:r>
      <w:r w:rsidRPr="00000000" w:rsidR="00000000" w:rsidDel="00000000">
        <w:rPr>
          <w:rFonts w:cs="Times New Roman" w:hAnsi="Times New Roman" w:eastAsia="Times New Roman" w:ascii="Times New Roman"/>
          <w:i w:val="0"/>
          <w:vertAlign w:val="baseline"/>
          <w:rtl w:val="0"/>
        </w:rPr>
        <w:t xml:space="preserve">, de Marx</w:t>
      </w:r>
      <w:commentRangeEnd w:id="9"/>
      <w:r w:rsidRPr="00000000" w:rsidR="00000000" w:rsidDel="00000000">
        <w:commentReference w:id="9"/>
      </w:r>
      <w:r w:rsidRPr="00000000" w:rsidR="00000000" w:rsidDel="00000000">
        <w:rPr>
          <w:rFonts w:cs="Times New Roman" w:hAnsi="Times New Roman" w:eastAsia="Times New Roman" w:ascii="Times New Roman"/>
          <w:i w:val="0"/>
          <w:vertAlign w:val="baseline"/>
          <w:rtl w:val="0"/>
        </w:rPr>
        <w:t xml:space="preserve">. Depois, por um acaso, logo que me formei, o professor de Antropologia Cultural me chamou para colaborar na Faculdade de Sociologia, pois queria conhecer a </w:t>
      </w:r>
      <w:r w:rsidRPr="00000000" w:rsidR="00000000" w:rsidDel="00000000">
        <w:rPr>
          <w:rFonts w:cs="Times New Roman" w:hAnsi="Times New Roman" w:eastAsia="Times New Roman" w:ascii="Times New Roman"/>
          <w:i w:val="1"/>
          <w:vertAlign w:val="baseline"/>
          <w:rtl w:val="0"/>
        </w:rPr>
        <w:t xml:space="preserve">nossa</w:t>
      </w:r>
      <w:r w:rsidRPr="00000000" w:rsidR="00000000" w:rsidDel="00000000">
        <w:rPr>
          <w:rFonts w:cs="Times New Roman" w:hAnsi="Times New Roman" w:eastAsia="Times New Roman" w:ascii="Times New Roman"/>
          <w:b w:val="1"/>
          <w:i w:val="0"/>
          <w:vertAlign w:val="baseline"/>
          <w:rtl w:val="0"/>
        </w:rPr>
        <w:t xml:space="preserve"> </w:t>
      </w:r>
      <w:r w:rsidRPr="00000000" w:rsidR="00000000" w:rsidDel="00000000">
        <w:rPr>
          <w:rFonts w:cs="Times New Roman" w:hAnsi="Times New Roman" w:eastAsia="Times New Roman" w:ascii="Times New Roman"/>
          <w:i w:val="0"/>
          <w:vertAlign w:val="baseline"/>
          <w:rtl w:val="0"/>
        </w:rPr>
        <w:t xml:space="preserve">cultura antes de estudar a cultura dos “outros”. Nesse começo, e devido a um novo acaso, fui convidado a ensinar no Brasil, em 1984, e o meu ponto de vista começou a mudar profundamente. Eu descentralizei a </w:t>
      </w:r>
      <w:commentRangeStart w:id="10"/>
      <w:r w:rsidRPr="00000000" w:rsidR="00000000" w:rsidDel="00000000">
        <w:rPr>
          <w:rFonts w:cs="Times New Roman" w:hAnsi="Times New Roman" w:eastAsia="Times New Roman" w:ascii="Times New Roman"/>
          <w:i w:val="1"/>
          <w:vertAlign w:val="baseline"/>
          <w:rtl w:val="0"/>
        </w:rPr>
        <w:t xml:space="preserve">grande cultura</w:t>
      </w:r>
      <w:r w:rsidRPr="00000000" w:rsidR="00000000" w:rsidDel="00000000">
        <w:rPr>
          <w:rFonts w:cs="Times New Roman" w:hAnsi="Times New Roman" w:eastAsia="Times New Roman" w:ascii="Times New Roman"/>
          <w:i w:val="0"/>
          <w:vertAlign w:val="baseline"/>
          <w:rtl w:val="0"/>
        </w:rPr>
        <w:t xml:space="preserve"> ocidental como </w:t>
      </w:r>
      <w:r w:rsidRPr="00000000" w:rsidR="00000000" w:rsidDel="00000000">
        <w:rPr>
          <w:rFonts w:cs="Times New Roman" w:hAnsi="Times New Roman" w:eastAsia="Times New Roman" w:ascii="Times New Roman"/>
          <w:i w:val="1"/>
          <w:color w:val="000000"/>
          <w:highlight w:val="white"/>
          <w:vertAlign w:val="baseline"/>
          <w:rtl w:val="0"/>
        </w:rPr>
        <w:t xml:space="preserve">uma</w:t>
      </w:r>
      <w:r w:rsidRPr="00000000" w:rsidR="00000000" w:rsidDel="00000000">
        <w:rPr>
          <w:rFonts w:cs="Times New Roman" w:hAnsi="Times New Roman" w:eastAsia="Times New Roman" w:ascii="Times New Roman"/>
          <w:b w:val="1"/>
          <w:i w:val="0"/>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das culturas e filosofias possíveis</w:t>
      </w:r>
      <w:commentRangeEnd w:id="10"/>
      <w:r w:rsidRPr="00000000" w:rsidR="00000000" w:rsidDel="00000000">
        <w:commentReference w:id="10"/>
      </w:r>
      <w:r w:rsidRPr="00000000" w:rsidR="00000000" w:rsidDel="00000000">
        <w:rPr>
          <w:rFonts w:cs="Times New Roman" w:hAnsi="Times New Roman" w:eastAsia="Times New Roman" w:ascii="Times New Roman"/>
          <w:i w:val="0"/>
          <w:color w:val="000000"/>
          <w:highlight w:val="white"/>
          <w:vertAlign w:val="baseline"/>
          <w:rtl w:val="0"/>
        </w:rPr>
        <w:t xml:space="preserve">. Deixei dolorosamente, diria traumaticamente, a minha formação clássica: foi um presente precioso que o Brasil me deu. Assim dei início a uma pesquisa espontânea, e depois mais metodológica, sobre São Paulo.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Sempre tive uma paixão irrefreável pelo cinema em particular e pela comunicação e as artes visuais em geral. Por isso, decidi realizar, fazendo uso de diversos métodos, uma pesquisa empírica sobre a comunicação visual acerca da metrópole de São Paulo. </w:t>
      </w:r>
      <w:commentRangeStart w:id="11"/>
      <w:r w:rsidRPr="00000000" w:rsidR="00000000" w:rsidDel="00000000">
        <w:rPr>
          <w:rFonts w:cs="Times New Roman" w:hAnsi="Times New Roman" w:eastAsia="Times New Roman" w:ascii="Times New Roman"/>
          <w:i w:val="0"/>
          <w:color w:val="000000"/>
          <w:highlight w:val="white"/>
          <w:vertAlign w:val="baseline"/>
          <w:rtl w:val="0"/>
        </w:rPr>
        <w:t xml:space="preserve">Utilizei para isso o conceito de polifoni</w:t>
      </w:r>
      <w:commentRangeEnd w:id="11"/>
      <w:r w:rsidRPr="00000000" w:rsidR="00000000" w:rsidDel="00000000">
        <w:commentReference w:id="11"/>
      </w:r>
      <w:r w:rsidRPr="00000000" w:rsidR="00000000" w:rsidDel="00000000">
        <w:rPr>
          <w:rFonts w:cs="Times New Roman" w:hAnsi="Times New Roman" w:eastAsia="Times New Roman" w:ascii="Times New Roman"/>
          <w:i w:val="0"/>
          <w:color w:val="000000"/>
          <w:highlight w:val="white"/>
          <w:vertAlign w:val="baseline"/>
          <w:rtl w:val="0"/>
        </w:rPr>
        <w:t xml:space="preserve">a, que integrei ao título final de minha pesquisa: </w:t>
      </w:r>
      <w:r w:rsidRPr="00000000" w:rsidR="00000000" w:rsidDel="00000000">
        <w:rPr>
          <w:rFonts w:cs="Times New Roman" w:hAnsi="Times New Roman" w:eastAsia="Times New Roman" w:ascii="Times New Roman"/>
          <w:i w:val="1"/>
          <w:color w:val="000000"/>
          <w:highlight w:val="white"/>
          <w:vertAlign w:val="baseline"/>
          <w:rtl w:val="0"/>
        </w:rPr>
        <w:t xml:space="preserve">A cidade polifônica</w:t>
      </w:r>
      <w:r w:rsidRPr="00000000" w:rsidR="00000000" w:rsidDel="00000000">
        <w:rPr>
          <w:rFonts w:cs="Times New Roman" w:hAnsi="Times New Roman" w:eastAsia="Times New Roman" w:ascii="Times New Roman"/>
          <w:i w:val="0"/>
          <w:color w:val="000000"/>
          <w:highlight w:val="white"/>
          <w:vertAlign w:val="baseline"/>
          <w:rtl w:val="0"/>
        </w:rPr>
        <w:t xml:space="preserve"> (1) – uma miscelânea de escrita ensaísta, narrativa, etnopoética e imagens. Comecei essa pesquisa fotografando alguns lugares de São Paulo, seguindo a hipótese de quatro centros: a Faria Lima chegando à avenida Berrini era uma possibilidade distante e de interconexão necessária e, para mim, ali emergia outro centro de estilo pós-industrial. Depois de fotografar alegorias, estátuas de pedra, seringueiras, trabalhadores da construção suspensos em andaimes, evangélicos pregando na rua, elegi os grandes edifícios modernistas, aqueles de Lina Bo Bardi, que amo, desmistificando a pirâmide da Fiesp na Paulista. Em suma, os trabalhos sobre e com as imagens eram dialógicos com a escrita.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Posteriormente, e de novo por acaso, encontrei um cacique xavante – Domingos Mahoro’e’o –, que me convidou para visitar sua aldeia. Então, finalmente comecei a fazer pesquisas indígenas no Mato Grosso, entre os Xavantes e depois entre os Bororos. A participação nos rituais xavantes de furação das orelhas e no funeral bororo foram as experiências da minha vida. As imagens foram sempre decisivas, mas, para minha grande surpresa, no começo eram como um desafio e se transformaram em um prazer. Entre essas duas culturas, havia pessoas como Divino (xavante) e Paulinho ( bororo) que usaram o vídeo. Daí a minha posição atual com base na </w:t>
      </w:r>
      <w:r w:rsidRPr="00000000" w:rsidR="00000000" w:rsidDel="00000000">
        <w:rPr>
          <w:rFonts w:cs="Times New Roman" w:hAnsi="Times New Roman" w:eastAsia="Times New Roman" w:ascii="Times New Roman"/>
          <w:i w:val="1"/>
          <w:color w:val="000000"/>
          <w:highlight w:val="white"/>
          <w:vertAlign w:val="baseline"/>
          <w:rtl w:val="0"/>
        </w:rPr>
        <w:t xml:space="preserve">autorrepresentação</w:t>
      </w:r>
      <w:r w:rsidRPr="00000000" w:rsidR="00000000" w:rsidDel="00000000">
        <w:rPr>
          <w:rFonts w:cs="Times New Roman" w:hAnsi="Times New Roman" w:eastAsia="Times New Roman" w:ascii="Times New Roman"/>
          <w:i w:val="0"/>
          <w:color w:val="000000"/>
          <w:highlight w:val="white"/>
          <w:vertAlign w:val="baseline"/>
          <w:rtl w:val="0"/>
        </w:rPr>
        <w:t xml:space="preserve"> (2), ou melhor, uma tensão dialógica e até conflitos entre </w:t>
      </w:r>
      <w:commentRangeStart w:id="12"/>
      <w:r w:rsidRPr="00000000" w:rsidR="00000000" w:rsidDel="00000000">
        <w:rPr>
          <w:rFonts w:cs="Times New Roman" w:hAnsi="Times New Roman" w:eastAsia="Times New Roman" w:ascii="Times New Roman"/>
          <w:i w:val="0"/>
          <w:color w:val="000000"/>
          <w:highlight w:val="white"/>
          <w:vertAlign w:val="baseline"/>
          <w:rtl w:val="0"/>
        </w:rPr>
        <w:t xml:space="preserve">auto e heterorrepresentação</w:t>
      </w:r>
      <w:commentRangeEnd w:id="12"/>
      <w:r w:rsidRPr="00000000" w:rsidR="00000000" w:rsidDel="00000000">
        <w:commentReference w:id="12"/>
      </w:r>
      <w:r w:rsidRPr="00000000" w:rsidR="00000000" w:rsidDel="00000000">
        <w:rPr>
          <w:rFonts w:cs="Times New Roman" w:hAnsi="Times New Roman" w:eastAsia="Times New Roman" w:ascii="Times New Roman"/>
          <w:i w:val="0"/>
          <w:color w:val="000000"/>
          <w:highlight w:val="white"/>
          <w:vertAlign w:val="baseline"/>
          <w:rtl w:val="0"/>
        </w:rPr>
        <w:t xml:space="preserve">. No fim de meu atual projeto, o pressuposto que considero fundamental para muitos pontos de vista é a relação aldeia-metrópole. Ou seja, </w:t>
      </w:r>
      <w:commentRangeStart w:id="13"/>
      <w:r w:rsidRPr="00000000" w:rsidR="00000000" w:rsidDel="00000000">
        <w:rPr>
          <w:rFonts w:cs="Times New Roman" w:hAnsi="Times New Roman" w:eastAsia="Times New Roman" w:ascii="Times New Roman"/>
          <w:i w:val="0"/>
          <w:color w:val="000000"/>
          <w:highlight w:val="white"/>
          <w:vertAlign w:val="baseline"/>
          <w:rtl w:val="0"/>
        </w:rPr>
        <w:t xml:space="preserve">uma etnografia que transita entre as culturas indígenas e urbanas para encontrar pontos de contato ou de diferença, de conflito, de sincretismo cultural</w:t>
      </w:r>
      <w:commentRangeEnd w:id="13"/>
      <w:r w:rsidRPr="00000000" w:rsidR="00000000" w:rsidDel="00000000">
        <w:commentReference w:id="13"/>
      </w:r>
      <w:r w:rsidRPr="00000000" w:rsidR="00000000" w:rsidDel="00000000">
        <w:rPr>
          <w:rFonts w:cs="Times New Roman" w:hAnsi="Times New Roman" w:eastAsia="Times New Roman" w:ascii="Times New Roman"/>
          <w:i w:val="0"/>
          <w:color w:val="000000"/>
          <w:highlight w:val="white"/>
          <w:vertAlign w:val="baseline"/>
          <w:rtl w:val="0"/>
        </w:rPr>
        <w:t xml:space="preserve">. Assim, </w:t>
      </w:r>
      <w:commentRangeStart w:id="14"/>
      <w:r w:rsidRPr="00000000" w:rsidR="00000000" w:rsidDel="00000000">
        <w:rPr>
          <w:rFonts w:cs="Times New Roman" w:hAnsi="Times New Roman" w:eastAsia="Times New Roman" w:ascii="Times New Roman"/>
          <w:i w:val="0"/>
          <w:color w:val="000000"/>
          <w:highlight w:val="white"/>
          <w:vertAlign w:val="baseline"/>
          <w:rtl w:val="0"/>
        </w:rPr>
        <w:t xml:space="preserve">comunicação-cultura-consumo</w:t>
      </w:r>
      <w:commentRangeEnd w:id="14"/>
      <w:r w:rsidRPr="00000000" w:rsidR="00000000" w:rsidDel="00000000">
        <w:commentReference w:id="14"/>
      </w:r>
      <w:r w:rsidRPr="00000000" w:rsidR="00000000" w:rsidDel="00000000">
        <w:rPr>
          <w:rFonts w:cs="Times New Roman" w:hAnsi="Times New Roman" w:eastAsia="Times New Roman" w:ascii="Times New Roman"/>
          <w:i w:val="0"/>
          <w:color w:val="000000"/>
          <w:highlight w:val="white"/>
          <w:vertAlign w:val="baseline"/>
          <w:rtl w:val="0"/>
        </w:rPr>
        <w:t xml:space="preserve"> desempenham um papel sempre mais importante na metrópole contemporânea e, simetricamente, o conceito de </w:t>
      </w:r>
      <w:r w:rsidRPr="00000000" w:rsidR="00000000" w:rsidDel="00000000">
        <w:rPr>
          <w:rFonts w:cs="Times New Roman" w:hAnsi="Times New Roman" w:eastAsia="Times New Roman" w:ascii="Times New Roman"/>
          <w:i w:val="1"/>
          <w:color w:val="000000"/>
          <w:highlight w:val="white"/>
          <w:vertAlign w:val="baseline"/>
          <w:rtl w:val="0"/>
        </w:rPr>
        <w:t xml:space="preserve">moderno</w:t>
      </w:r>
      <w:r w:rsidRPr="00000000" w:rsidR="00000000" w:rsidDel="00000000">
        <w:rPr>
          <w:rFonts w:cs="Times New Roman" w:hAnsi="Times New Roman" w:eastAsia="Times New Roman" w:ascii="Times New Roman"/>
          <w:i w:val="0"/>
          <w:color w:val="000000"/>
          <w:highlight w:val="white"/>
          <w:vertAlign w:val="baseline"/>
          <w:rtl w:val="0"/>
        </w:rPr>
        <w:t xml:space="preserve"> está em evidente declínio.</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360"/>
        <w:contextualSpacing w:val="0"/>
        <w:jc w:val="both"/>
      </w:pPr>
      <w:r w:rsidRPr="00000000" w:rsidR="00000000" w:rsidDel="00000000">
        <w:rPr>
          <w:rtl w:val="0"/>
        </w:rPr>
      </w:r>
    </w:p>
    <w:p w:rsidP="00000000" w:rsidRPr="00000000" w:rsidR="00000000" w:rsidDel="00000000" w:rsidRDefault="00000000">
      <w:pPr>
        <w:spacing w:lineRule="auto" w:line="360"/>
        <w:ind w:firstLine="360"/>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 </w:t>
      </w:r>
      <w:r w:rsidRPr="00000000" w:rsidR="00000000" w:rsidDel="00000000">
        <w:rPr>
          <w:rFonts w:cs="Times New Roman" w:hAnsi="Times New Roman" w:eastAsia="Times New Roman" w:ascii="Times New Roman"/>
          <w:i w:val="1"/>
          <w:color w:val="000000"/>
          <w:highlight w:val="white"/>
          <w:vertAlign w:val="baseline"/>
          <w:rtl w:val="0"/>
        </w:rPr>
        <w:t xml:space="preserve">Gregory Bateson: etn</w:t>
      </w:r>
      <w:r w:rsidRPr="00000000" w:rsidR="00000000" w:rsidDel="00000000">
        <w:rPr>
          <w:rFonts w:cs="Times New Roman" w:hAnsi="Times New Roman" w:eastAsia="Times New Roman" w:ascii="Times New Roman"/>
          <w:i w:val="1"/>
          <w:highlight w:val="white"/>
          <w:rtl w:val="0"/>
        </w:rPr>
        <w:t xml:space="preserve">ó</w:t>
      </w:r>
      <w:r w:rsidRPr="00000000" w:rsidR="00000000" w:rsidDel="00000000">
        <w:rPr>
          <w:rFonts w:cs="Times New Roman" w:hAnsi="Times New Roman" w:eastAsia="Times New Roman" w:ascii="Times New Roman"/>
          <w:i w:val="1"/>
          <w:color w:val="000000"/>
          <w:highlight w:val="white"/>
          <w:vertAlign w:val="baseline"/>
          <w:rtl w:val="0"/>
        </w:rPr>
        <w:t xml:space="preserve">grafo da complexidade</w:t>
      </w:r>
      <w:r w:rsidRPr="00000000" w:rsidR="00000000" w:rsidDel="00000000">
        <w:rPr>
          <w:rtl w:val="0"/>
        </w:rPr>
      </w:r>
    </w:p>
    <w:p w:rsidP="00000000" w:rsidRPr="00000000" w:rsidR="00000000" w:rsidDel="00000000" w:rsidRDefault="00000000">
      <w:pPr>
        <w:spacing w:lineRule="auto" w:line="360"/>
        <w:ind w:firstLine="360"/>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Por tudo isso, meu trabalho é diretamente influenciado por Gregory Bateson.</w:t>
      </w:r>
      <w:r w:rsidRPr="00000000" w:rsidR="00000000" w:rsidDel="00000000">
        <w:rPr>
          <w:rFonts w:cs="Times New Roman" w:hAnsi="Times New Roman" w:eastAsia="Times New Roman" w:ascii="Times New Roman"/>
          <w:b w:val="1"/>
          <w:i w:val="0"/>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Admiro-o e, ao mesmo tempo, tento identificar algumas limitações em seu contexto histórico e cultural. O livro de autoria de Bateson que mais me impressionou foi </w:t>
      </w:r>
      <w:commentRangeStart w:id="15"/>
      <w:r w:rsidRPr="00000000" w:rsidR="00000000" w:rsidDel="00000000">
        <w:rPr>
          <w:rFonts w:cs="Times New Roman" w:hAnsi="Times New Roman" w:eastAsia="Times New Roman" w:ascii="Times New Roman"/>
          <w:i w:val="1"/>
          <w:color w:val="000000"/>
          <w:highlight w:val="white"/>
          <w:vertAlign w:val="baseline"/>
          <w:rtl w:val="0"/>
        </w:rPr>
        <w:t xml:space="preserve">Balinese Character</w:t>
      </w:r>
      <w:r w:rsidRPr="00000000" w:rsidR="00000000" w:rsidDel="00000000">
        <w:rPr>
          <w:rFonts w:cs="Times New Roman" w:hAnsi="Times New Roman" w:eastAsia="Times New Roman" w:ascii="Times New Roman"/>
          <w:i w:val="0"/>
          <w:color w:val="000000"/>
          <w:highlight w:val="white"/>
          <w:vertAlign w:val="baseline"/>
          <w:rtl w:val="0"/>
        </w:rPr>
        <w:t xml:space="preserve"> (4) –</w:t>
      </w:r>
      <w:r w:rsidRPr="00000000" w:rsidR="00000000" w:rsidDel="00000000">
        <w:rPr>
          <w:rFonts w:cs="Times New Roman" w:hAnsi="Times New Roman" w:eastAsia="Times New Roman" w:ascii="Times New Roman"/>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na minha opinião, a melhor pesquisa etnográfica já realizada com uma câmara de filmar e fotografar. Insuperável</w:t>
      </w:r>
      <w:commentRangeEnd w:id="15"/>
      <w:r w:rsidRPr="00000000" w:rsidR="00000000" w:rsidDel="00000000">
        <w:commentReference w:id="15"/>
      </w:r>
      <w:r w:rsidRPr="00000000" w:rsidR="00000000" w:rsidDel="00000000">
        <w:rPr>
          <w:rFonts w:cs="Times New Roman" w:hAnsi="Times New Roman" w:eastAsia="Times New Roman" w:ascii="Times New Roman"/>
          <w:i w:val="0"/>
          <w:color w:val="000000"/>
          <w:highlight w:val="white"/>
          <w:vertAlign w:val="baseline"/>
          <w:rtl w:val="0"/>
        </w:rPr>
        <w:t xml:space="preserve">. O conceito de uma sequência que define um traço cultural (por exemplo, o aleitamento ou o transe) constitui a base para minha pesquisa e meu ensino. Sempre que o mostro a sala de aula forma-se um silêncio atento para o processo de investigação, ponto de partida para o desenvolvimento posterior de conceitos fundamentais, como o </w:t>
      </w:r>
      <w:commentRangeStart w:id="16"/>
      <w:r w:rsidRPr="00000000" w:rsidR="00000000" w:rsidDel="00000000">
        <w:rPr>
          <w:rFonts w:cs="Times New Roman" w:hAnsi="Times New Roman" w:eastAsia="Times New Roman" w:ascii="Times New Roman"/>
          <w:i w:val="0"/>
          <w:color w:val="000000"/>
          <w:highlight w:val="white"/>
          <w:vertAlign w:val="baseline"/>
          <w:rtl w:val="0"/>
        </w:rPr>
        <w:t xml:space="preserve">duplo vínculo (</w:t>
      </w:r>
      <w:r w:rsidRPr="00000000" w:rsidR="00000000" w:rsidDel="00000000">
        <w:rPr>
          <w:rFonts w:cs="Times New Roman" w:hAnsi="Times New Roman" w:eastAsia="Times New Roman" w:ascii="Times New Roman"/>
          <w:i w:val="1"/>
          <w:color w:val="000000"/>
          <w:highlight w:val="white"/>
          <w:vertAlign w:val="baseline"/>
          <w:rtl w:val="0"/>
        </w:rPr>
        <w:t xml:space="preserve">double bind</w:t>
      </w:r>
      <w:r w:rsidRPr="00000000" w:rsidR="00000000" w:rsidDel="00000000">
        <w:rPr>
          <w:rFonts w:cs="Times New Roman" w:hAnsi="Times New Roman" w:eastAsia="Times New Roman" w:ascii="Times New Roman"/>
          <w:i w:val="0"/>
          <w:color w:val="000000"/>
          <w:highlight w:val="white"/>
          <w:vertAlign w:val="baseline"/>
          <w:rtl w:val="0"/>
        </w:rPr>
        <w:t xml:space="preserve">) e a ecologia da mente</w:t>
      </w:r>
      <w:commentRangeEnd w:id="16"/>
      <w:r w:rsidRPr="00000000" w:rsidR="00000000" w:rsidDel="00000000">
        <w:commentReference w:id="16"/>
      </w:r>
      <w:r w:rsidRPr="00000000" w:rsidR="00000000" w:rsidDel="00000000">
        <w:rPr>
          <w:rFonts w:cs="Times New Roman" w:hAnsi="Times New Roman" w:eastAsia="Times New Roman" w:ascii="Times New Roman"/>
          <w:i w:val="0"/>
          <w:color w:val="000000"/>
          <w:highlight w:val="white"/>
          <w:vertAlign w:val="baseline"/>
          <w:rtl w:val="0"/>
        </w:rPr>
        <w:t xml:space="preserve">. O primeiro conceito – o duplo vínculo – foi especialmente aplicado à comunicação visual, por meio da publicidade, da internet, do cinema e da política. Trata-se de um conceito que perpassa a psicologia, a etnografia, a comunicação, com um projeto de libertação. Todos os alunos (inclusive eu) estão cheios de duplos vínculos. Fixá-los e tentar dissolvê-los criativamente é a grande lição de Gregory Bateson que tento aplicar nos fetichismos visuais atuais.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Já </w:t>
      </w:r>
      <w:r w:rsidRPr="00000000" w:rsidR="00000000" w:rsidDel="00000000">
        <w:rPr>
          <w:rFonts w:cs="Times New Roman" w:hAnsi="Times New Roman" w:eastAsia="Times New Roman" w:ascii="Times New Roman"/>
          <w:i w:val="1"/>
          <w:color w:val="000000"/>
          <w:highlight w:val="white"/>
          <w:vertAlign w:val="baseline"/>
          <w:rtl w:val="0"/>
        </w:rPr>
        <w:t xml:space="preserve">Ecologia da mente</w:t>
      </w:r>
      <w:r w:rsidRPr="00000000" w:rsidR="00000000" w:rsidDel="00000000">
        <w:rPr>
          <w:rFonts w:cs="Times New Roman" w:hAnsi="Times New Roman" w:eastAsia="Times New Roman" w:ascii="Times New Roman"/>
          <w:i w:val="0"/>
          <w:color w:val="000000"/>
          <w:highlight w:val="white"/>
          <w:vertAlign w:val="baseline"/>
          <w:rtl w:val="0"/>
        </w:rPr>
        <w:t xml:space="preserve"> (5)</w:t>
      </w:r>
      <w:r w:rsidRPr="00000000" w:rsidR="00000000" w:rsidDel="00000000">
        <w:rPr>
          <w:rFonts w:cs="Times New Roman" w:hAnsi="Times New Roman" w:eastAsia="Times New Roman" w:ascii="Times New Roman"/>
          <w:color w:val="000000"/>
          <w:highlight w:val="white"/>
          <w:vertAlign w:val="baseline"/>
          <w:rtl w:val="0"/>
        </w:rPr>
        <w:t xml:space="preserve"> </w:t>
      </w:r>
      <w:r w:rsidRPr="00000000" w:rsidR="00000000" w:rsidDel="00000000">
        <w:rPr>
          <w:rFonts w:cs="Times New Roman" w:hAnsi="Times New Roman" w:eastAsia="Times New Roman" w:ascii="Times New Roman"/>
          <w:i w:val="0"/>
          <w:color w:val="000000"/>
          <w:highlight w:val="white"/>
          <w:vertAlign w:val="baseline"/>
          <w:rtl w:val="0"/>
        </w:rPr>
        <w:t xml:space="preserve">é </w:t>
      </w:r>
      <w:ins w:id="1" w:date="2015-01-23T07:13:12Z" w:author="Renato Fabbri">
        <w:r w:rsidRPr="00000000" w:rsidR="00000000" w:rsidDel="00000000">
          <w:rPr>
            <w:rFonts w:cs="Times New Roman" w:hAnsi="Times New Roman" w:eastAsia="Times New Roman" w:ascii="Times New Roman"/>
            <w:i w:val="0"/>
            <w:color w:val="000000"/>
            <w:highlight w:val="white"/>
            <w:vertAlign w:val="baseline"/>
            <w:rtl w:val="0"/>
          </w:rPr>
          <w:t xml:space="preserve">um conceito </w:t>
        </w:r>
      </w:ins>
      <w:r w:rsidRPr="00000000" w:rsidR="00000000" w:rsidDel="00000000">
        <w:rPr>
          <w:rFonts w:cs="Times New Roman" w:hAnsi="Times New Roman" w:eastAsia="Times New Roman" w:ascii="Times New Roman"/>
          <w:i w:val="0"/>
          <w:color w:val="000000"/>
          <w:highlight w:val="white"/>
          <w:vertAlign w:val="baseline"/>
          <w:rtl w:val="0"/>
        </w:rPr>
        <w:t xml:space="preserve">mais articulado: há muitas limitações genéricas que se tornam estilos comuns, como o filme </w:t>
      </w:r>
      <w:r w:rsidRPr="00000000" w:rsidR="00000000" w:rsidDel="00000000">
        <w:rPr>
          <w:rFonts w:cs="Times New Roman" w:hAnsi="Times New Roman" w:eastAsia="Times New Roman" w:ascii="Times New Roman"/>
          <w:i w:val="1"/>
          <w:color w:val="000000"/>
          <w:highlight w:val="white"/>
          <w:vertAlign w:val="baseline"/>
          <w:rtl w:val="0"/>
        </w:rPr>
        <w:t xml:space="preserve">Avatar </w:t>
      </w:r>
      <w:r w:rsidRPr="00000000" w:rsidR="00000000" w:rsidDel="00000000">
        <w:rPr>
          <w:rFonts w:cs="Times New Roman" w:hAnsi="Times New Roman" w:eastAsia="Times New Roman" w:ascii="Times New Roman"/>
          <w:i w:val="0"/>
          <w:color w:val="000000"/>
          <w:highlight w:val="white"/>
          <w:vertAlign w:val="baseline"/>
          <w:rtl w:val="0"/>
        </w:rPr>
        <w:t xml:space="preserve">(2009), de James Cameron, no qual alguns críticos (e não só) conseguiram enxergar algo de Bateson. E, talvez, estejam certos, o que se deve também a ele. A trama que liga (</w:t>
      </w:r>
      <w:r w:rsidRPr="00000000" w:rsidR="00000000" w:rsidDel="00000000">
        <w:rPr>
          <w:rFonts w:cs="Times New Roman" w:hAnsi="Times New Roman" w:eastAsia="Times New Roman" w:ascii="Times New Roman"/>
          <w:i w:val="1"/>
          <w:color w:val="000000"/>
          <w:highlight w:val="white"/>
          <w:vertAlign w:val="baseline"/>
          <w:rtl w:val="0"/>
        </w:rPr>
        <w:t xml:space="preserve">patterns which connects</w:t>
      </w:r>
      <w:r w:rsidRPr="00000000" w:rsidR="00000000" w:rsidDel="00000000">
        <w:rPr>
          <w:rFonts w:cs="Times New Roman" w:hAnsi="Times New Roman" w:eastAsia="Times New Roman" w:ascii="Times New Roman"/>
          <w:i w:val="0"/>
          <w:color w:val="000000"/>
          <w:highlight w:val="white"/>
          <w:vertAlign w:val="baseline"/>
          <w:rtl w:val="0"/>
        </w:rPr>
        <w:t xml:space="preserve">) é sem dúvida importante, embora descambe facilmente para um </w:t>
      </w:r>
      <w:r w:rsidRPr="00000000" w:rsidR="00000000" w:rsidDel="00000000">
        <w:rPr>
          <w:rFonts w:cs="Times New Roman" w:hAnsi="Times New Roman" w:eastAsia="Times New Roman" w:ascii="Times New Roman"/>
          <w:i w:val="1"/>
          <w:color w:val="000000"/>
          <w:highlight w:val="white"/>
          <w:vertAlign w:val="baseline"/>
          <w:rtl w:val="0"/>
        </w:rPr>
        <w:t xml:space="preserve">hippie </w:t>
      </w:r>
      <w:r w:rsidRPr="00000000" w:rsidR="00000000" w:rsidDel="00000000">
        <w:rPr>
          <w:rFonts w:cs="Times New Roman" w:hAnsi="Times New Roman" w:eastAsia="Times New Roman" w:ascii="Times New Roman"/>
          <w:i w:val="0"/>
          <w:color w:val="000000"/>
          <w:highlight w:val="white"/>
          <w:vertAlign w:val="baseline"/>
          <w:rtl w:val="0"/>
        </w:rPr>
        <w:t xml:space="preserve">místico zen, </w:t>
      </w:r>
      <w:r w:rsidRPr="00000000" w:rsidR="00000000" w:rsidDel="00000000">
        <w:rPr>
          <w:rFonts w:cs="Times New Roman" w:hAnsi="Times New Roman" w:eastAsia="Times New Roman" w:ascii="Times New Roman"/>
          <w:i w:val="1"/>
          <w:color w:val="000000"/>
          <w:highlight w:val="white"/>
          <w:vertAlign w:val="baseline"/>
          <w:rtl w:val="0"/>
        </w:rPr>
        <w:t xml:space="preserve">trip-ayuasca</w:t>
      </w:r>
      <w:r w:rsidRPr="00000000" w:rsidR="00000000" w:rsidDel="00000000">
        <w:rPr>
          <w:rFonts w:cs="Times New Roman" w:hAnsi="Times New Roman" w:eastAsia="Times New Roman" w:ascii="Times New Roman"/>
          <w:i w:val="0"/>
          <w:color w:val="000000"/>
          <w:highlight w:val="white"/>
          <w:vertAlign w:val="baseline"/>
          <w:rtl w:val="0"/>
        </w:rPr>
        <w:t xml:space="preserve">, uga-uga e coisas do tipo. </w:t>
      </w:r>
      <w:commentRangeStart w:id="17"/>
      <w:commentRangeStart w:id="18"/>
      <w:r w:rsidRPr="00000000" w:rsidR="00000000" w:rsidDel="00000000">
        <w:rPr>
          <w:rFonts w:cs="Times New Roman" w:hAnsi="Times New Roman" w:eastAsia="Times New Roman" w:ascii="Times New Roman"/>
          <w:i w:val="0"/>
          <w:color w:val="000000"/>
          <w:highlight w:val="white"/>
          <w:vertAlign w:val="baseline"/>
          <w:rtl w:val="0"/>
        </w:rPr>
        <w:t xml:space="preserve">Isso me deixa desconfiado em relação ao seu conceito de holístico, que considero perigosíssimo: a totalidade inclui e explica uma parte ou os diversos elementos empíricos. Em todo caso, reivindico a subjetividade - de um novo tipo a que chamo de </w:t>
      </w:r>
      <w:r w:rsidRPr="00000000" w:rsidR="00000000" w:rsidDel="00000000">
        <w:rPr>
          <w:rFonts w:cs="Times New Roman" w:hAnsi="Times New Roman" w:eastAsia="Times New Roman" w:ascii="Times New Roman"/>
          <w:i w:val="1"/>
          <w:color w:val="000000"/>
          <w:highlight w:val="white"/>
          <w:vertAlign w:val="baseline"/>
          <w:rtl w:val="0"/>
        </w:rPr>
        <w:t xml:space="preserve">multivíduo</w:t>
      </w:r>
      <w:r w:rsidRPr="00000000" w:rsidR="00000000" w:rsidDel="00000000">
        <w:rPr>
          <w:rFonts w:cs="Times New Roman" w:hAnsi="Times New Roman" w:eastAsia="Times New Roman" w:ascii="Times New Roman"/>
          <w:i w:val="0"/>
          <w:color w:val="000000"/>
          <w:highlight w:val="white"/>
          <w:vertAlign w:val="baseline"/>
          <w:rtl w:val="0"/>
        </w:rPr>
        <w:t xml:space="preserve"> -  como não unificável em uma totalidade ecológica. Este é um erro de Bateson: a ansiedade de perder a si mesmo ou unificá-lo holisticamente com o </w:t>
      </w:r>
      <w:r w:rsidRPr="00000000" w:rsidR="00000000" w:rsidDel="00000000">
        <w:rPr>
          <w:rFonts w:cs="Times New Roman" w:hAnsi="Times New Roman" w:eastAsia="Times New Roman" w:ascii="Times New Roman"/>
          <w:i w:val="1"/>
          <w:color w:val="000000"/>
          <w:highlight w:val="white"/>
          <w:vertAlign w:val="baseline"/>
          <w:rtl w:val="0"/>
        </w:rPr>
        <w:t xml:space="preserve">todo</w:t>
      </w:r>
      <w:r w:rsidRPr="00000000" w:rsidR="00000000" w:rsidDel="00000000">
        <w:rPr>
          <w:rFonts w:cs="Times New Roman" w:hAnsi="Times New Roman" w:eastAsia="Times New Roman" w:ascii="Times New Roman"/>
          <w:i w:val="0"/>
          <w:color w:val="000000"/>
          <w:highlight w:val="white"/>
          <w:vertAlign w:val="baseline"/>
          <w:rtl w:val="0"/>
        </w:rPr>
        <w:t xml:space="preserve">. </w:t>
      </w:r>
      <w:commentRangeEnd w:id="17"/>
      <w:r w:rsidRPr="00000000" w:rsidR="00000000" w:rsidDel="00000000">
        <w:commentReference w:id="17"/>
      </w:r>
      <w:commentRangeEnd w:id="18"/>
      <w:r w:rsidRPr="00000000" w:rsidR="00000000" w:rsidDel="00000000">
        <w:commentReference w:id="18"/>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0"/>
          <w:color w:val="000000"/>
          <w:highlight w:val="white"/>
          <w:vertAlign w:val="baseline"/>
          <w:rtl w:val="0"/>
        </w:rPr>
        <w:t xml:space="preserve">Bateson me influenciou na percepção da ligação entre </w:t>
      </w:r>
      <w:commentRangeStart w:id="19"/>
      <w:commentRangeStart w:id="20"/>
      <w:r w:rsidRPr="00000000" w:rsidR="00000000" w:rsidDel="00000000">
        <w:rPr>
          <w:rFonts w:cs="Times New Roman" w:hAnsi="Times New Roman" w:eastAsia="Times New Roman" w:ascii="Times New Roman"/>
          <w:i w:val="0"/>
          <w:color w:val="000000"/>
          <w:highlight w:val="white"/>
          <w:vertAlign w:val="baseline"/>
          <w:rtl w:val="0"/>
        </w:rPr>
        <w:t xml:space="preserve">etnografia e cultura digital</w:t>
      </w:r>
      <w:commentRangeEnd w:id="19"/>
      <w:r w:rsidRPr="00000000" w:rsidR="00000000" w:rsidDel="00000000">
        <w:commentReference w:id="19"/>
      </w:r>
      <w:commentRangeEnd w:id="20"/>
      <w:r w:rsidRPr="00000000" w:rsidR="00000000" w:rsidDel="00000000">
        <w:commentReference w:id="20"/>
      </w:r>
      <w:r w:rsidRPr="00000000" w:rsidR="00000000" w:rsidDel="00000000">
        <w:rPr>
          <w:rFonts w:cs="Times New Roman" w:hAnsi="Times New Roman" w:eastAsia="Times New Roman" w:ascii="Times New Roman"/>
          <w:i w:val="0"/>
          <w:color w:val="000000"/>
          <w:highlight w:val="white"/>
          <w:vertAlign w:val="baseline"/>
          <w:rtl w:val="0"/>
        </w:rPr>
        <w:t xml:space="preserve">: a sua participação no </w:t>
      </w:r>
      <w:commentRangeStart w:id="21"/>
      <w:r w:rsidRPr="00000000" w:rsidR="00000000" w:rsidDel="00000000">
        <w:rPr>
          <w:rFonts w:cs="Times New Roman" w:hAnsi="Times New Roman" w:eastAsia="Times New Roman" w:ascii="Times New Roman"/>
          <w:i w:val="0"/>
          <w:color w:val="000000"/>
          <w:highlight w:val="white"/>
          <w:vertAlign w:val="baseline"/>
          <w:rtl w:val="0"/>
        </w:rPr>
        <w:t xml:space="preserve">nascimento da cibernética com Wiener foi muito importante. Daí a minha pesquisa sobre a internet e o sincretismo digital. Queria sublinhar que a </w:t>
      </w:r>
      <w:r w:rsidRPr="00000000" w:rsidR="00000000" w:rsidDel="00000000">
        <w:rPr>
          <w:rFonts w:cs="Times New Roman" w:hAnsi="Times New Roman" w:eastAsia="Times New Roman" w:ascii="Times New Roman"/>
          <w:vertAlign w:val="baseline"/>
          <w:rtl w:val="0"/>
        </w:rPr>
        <w:t xml:space="preserve">cultura digital tem uma história que sempre esteve interligada à antropologia. E o autor de referência nessa conexão é Bateson.</w:t>
      </w:r>
      <w:commentRangeEnd w:id="21"/>
      <w:r w:rsidRPr="00000000" w:rsidR="00000000" w:rsidDel="00000000">
        <w:commentReference w:id="21"/>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Na entrevista realizada por Steward Brand, publicada em </w:t>
      </w:r>
      <w:r w:rsidRPr="00000000" w:rsidR="00000000" w:rsidDel="00000000">
        <w:rPr>
          <w:rFonts w:cs="Times New Roman" w:hAnsi="Times New Roman" w:eastAsia="Times New Roman" w:ascii="Times New Roman"/>
          <w:i w:val="1"/>
          <w:vertAlign w:val="baseline"/>
          <w:rtl w:val="0"/>
        </w:rPr>
        <w:t xml:space="preserve">Per l’amor di Dio, Margaret!</w:t>
      </w:r>
      <w:r w:rsidRPr="00000000" w:rsidR="00000000" w:rsidDel="00000000">
        <w:rPr>
          <w:rFonts w:cs="Times New Roman" w:hAnsi="Times New Roman" w:eastAsia="Times New Roman" w:ascii="Times New Roman"/>
          <w:vertAlign w:val="baseline"/>
          <w:rtl w:val="0"/>
        </w:rPr>
        <w:t xml:space="preserve"> (6), Bateson revela a escolha de colaborar com o fundador da cibernética, Nobert Wiener, no ano de 1946, quando então abandonou a “disciplina” por incluir a cibernética na área da antropologia. </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Bateson já tinha elaborado nos anos  ’30 o conceito de </w:t>
      </w:r>
      <w:r w:rsidRPr="00000000" w:rsidR="00000000" w:rsidDel="00000000">
        <w:rPr>
          <w:rFonts w:cs="Times New Roman" w:hAnsi="Times New Roman" w:eastAsia="Times New Roman" w:ascii="Times New Roman"/>
          <w:i w:val="1"/>
          <w:vertAlign w:val="baseline"/>
          <w:rtl w:val="0"/>
        </w:rPr>
        <w:t xml:space="preserve">schismogenesis</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cismogenesis</w:t>
      </w:r>
      <w:r w:rsidRPr="00000000" w:rsidR="00000000" w:rsidDel="00000000">
        <w:rPr>
          <w:rFonts w:cs="Times New Roman" w:hAnsi="Times New Roman" w:eastAsia="Times New Roman" w:ascii="Times New Roman"/>
          <w:vertAlign w:val="baseline"/>
          <w:rtl w:val="0"/>
        </w:rPr>
        <w:t xml:space="preserve"> do gre</w:t>
      </w:r>
      <w:r w:rsidRPr="00000000" w:rsidR="00000000" w:rsidDel="00000000">
        <w:rPr>
          <w:rFonts w:cs="Times New Roman" w:hAnsi="Times New Roman" w:eastAsia="Times New Roman" w:ascii="Times New Roman"/>
          <w:rtl w:val="0"/>
        </w:rPr>
        <w:t xml:space="preserve">g</w:t>
      </w:r>
      <w:r w:rsidRPr="00000000" w:rsidR="00000000" w:rsidDel="00000000">
        <w:rPr>
          <w:rFonts w:cs="Times New Roman" w:hAnsi="Times New Roman" w:eastAsia="Times New Roman" w:ascii="Times New Roman"/>
          <w:vertAlign w:val="baseline"/>
          <w:rtl w:val="0"/>
        </w:rPr>
        <w:t xml:space="preserve">o: </w:t>
      </w:r>
      <w:r w:rsidRPr="00000000" w:rsidR="00000000" w:rsidDel="00000000">
        <w:rPr>
          <w:rFonts w:cs="Times New Roman" w:hAnsi="Times New Roman" w:eastAsia="Times New Roman" w:ascii="Times New Roman"/>
          <w:i w:val="1"/>
          <w:vertAlign w:val="baseline"/>
          <w:rtl w:val="0"/>
        </w:rPr>
        <w:t xml:space="preserve">schisma</w:t>
      </w:r>
      <w:r w:rsidRPr="00000000" w:rsidR="00000000" w:rsidDel="00000000">
        <w:rPr>
          <w:rFonts w:cs="Times New Roman" w:hAnsi="Times New Roman" w:eastAsia="Times New Roman" w:ascii="Times New Roman"/>
          <w:vertAlign w:val="baseline"/>
          <w:rtl w:val="0"/>
        </w:rPr>
        <w:t xml:space="preserve"> = divisão +  </w:t>
      </w:r>
      <w:r w:rsidRPr="00000000" w:rsidR="00000000" w:rsidDel="00000000">
        <w:rPr>
          <w:rFonts w:cs="Times New Roman" w:hAnsi="Times New Roman" w:eastAsia="Times New Roman" w:ascii="Times New Roman"/>
          <w:i w:val="1"/>
          <w:vertAlign w:val="baseline"/>
          <w:rtl w:val="0"/>
        </w:rPr>
        <w:t xml:space="preserve">genesis</w:t>
      </w:r>
      <w:r w:rsidRPr="00000000" w:rsidR="00000000" w:rsidDel="00000000">
        <w:rPr>
          <w:rFonts w:cs="Times New Roman" w:hAnsi="Times New Roman" w:eastAsia="Times New Roman" w:ascii="Times New Roman"/>
          <w:vertAlign w:val="baseline"/>
          <w:rtl w:val="0"/>
        </w:rPr>
        <w:t xml:space="preserve"> = nascimento) durante suas primeiras pesquisas etnográficas em Nova Guin</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 para ele,  os processos comportamentais e interativos no interior de um grupo em relaçao ao </w:t>
      </w:r>
      <w:r w:rsidRPr="00000000" w:rsidR="00000000" w:rsidDel="00000000">
        <w:rPr>
          <w:rFonts w:cs="Times New Roman" w:hAnsi="Times New Roman" w:eastAsia="Times New Roman" w:ascii="Times New Roman"/>
          <w:i w:val="1"/>
          <w:vertAlign w:val="baseline"/>
          <w:rtl w:val="0"/>
        </w:rPr>
        <w:t xml:space="preserve">ethos</w:t>
      </w:r>
      <w:r w:rsidRPr="00000000" w:rsidR="00000000" w:rsidDel="00000000">
        <w:rPr>
          <w:rFonts w:cs="Times New Roman" w:hAnsi="Times New Roman" w:eastAsia="Times New Roman" w:ascii="Times New Roman"/>
          <w:vertAlign w:val="baseline"/>
          <w:rtl w:val="0"/>
        </w:rPr>
        <w:t xml:space="preserve"> (como uma cultura enfrenta e resolve as emoç</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podem favorecer seja competição ou rivalidade e seja inibição ou submição. Ambas  pode</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ser autod</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strutivas por duas facç</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internas ao grupo ou resolver-se numa divisão mais ou menos dram</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tica: por isso, se criam mecanismos de autocorreção que freiam as relações de tipo conflitual. Quero sublinhar a import</w:t>
      </w:r>
      <w:r w:rsidRPr="00000000" w:rsidR="00000000" w:rsidDel="00000000">
        <w:rPr>
          <w:rFonts w:cs="Times New Roman" w:hAnsi="Times New Roman" w:eastAsia="Times New Roman" w:ascii="Times New Roman"/>
          <w:rtl w:val="0"/>
        </w:rPr>
        <w:t xml:space="preserve">â</w:t>
      </w:r>
      <w:r w:rsidRPr="00000000" w:rsidR="00000000" w:rsidDel="00000000">
        <w:rPr>
          <w:rFonts w:cs="Times New Roman" w:hAnsi="Times New Roman" w:eastAsia="Times New Roman" w:ascii="Times New Roman"/>
          <w:vertAlign w:val="baseline"/>
          <w:rtl w:val="0"/>
        </w:rPr>
        <w:t xml:space="preserve">ncia n</w:t>
      </w:r>
      <w:r w:rsidRPr="00000000" w:rsidR="00000000" w:rsidDel="00000000">
        <w:rPr>
          <w:rFonts w:cs="Times New Roman" w:hAnsi="Times New Roman" w:eastAsia="Times New Roman" w:ascii="Times New Roman"/>
          <w:rtl w:val="0"/>
        </w:rPr>
        <w:t xml:space="preserve">ã</w:t>
      </w:r>
      <w:r w:rsidRPr="00000000" w:rsidR="00000000" w:rsidDel="00000000">
        <w:rPr>
          <w:rFonts w:cs="Times New Roman" w:hAnsi="Times New Roman" w:eastAsia="Times New Roman" w:ascii="Times New Roman"/>
          <w:vertAlign w:val="baseline"/>
          <w:rtl w:val="0"/>
        </w:rPr>
        <w:t xml:space="preserve">o s</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 conceitual mas tambén pragm</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tica da relação entre</w:t>
      </w:r>
      <w:r w:rsidRPr="00000000" w:rsidR="00000000" w:rsidDel="00000000">
        <w:rPr>
          <w:rFonts w:cs="Times New Roman" w:hAnsi="Times New Roman" w:eastAsia="Times New Roman" w:ascii="Times New Roman"/>
          <w:i w:val="1"/>
          <w:vertAlign w:val="baseline"/>
          <w:rtl w:val="0"/>
        </w:rPr>
        <w:t xml:space="preserve"> schismogenesis</w:t>
      </w:r>
      <w:r w:rsidRPr="00000000" w:rsidR="00000000" w:rsidDel="00000000">
        <w:rPr>
          <w:rFonts w:cs="Times New Roman" w:hAnsi="Times New Roman" w:eastAsia="Times New Roman" w:ascii="Times New Roman"/>
          <w:vertAlign w:val="baseline"/>
          <w:rtl w:val="0"/>
        </w:rPr>
        <w:t xml:space="preserve"> e </w:t>
      </w:r>
      <w:r w:rsidRPr="00000000" w:rsidR="00000000" w:rsidDel="00000000">
        <w:rPr>
          <w:rFonts w:cs="Times New Roman" w:hAnsi="Times New Roman" w:eastAsia="Times New Roman" w:ascii="Times New Roman"/>
          <w:i w:val="1"/>
          <w:vertAlign w:val="baseline"/>
          <w:rtl w:val="0"/>
        </w:rPr>
        <w:t xml:space="preserve">autocorreção</w:t>
      </w:r>
      <w:r w:rsidRPr="00000000" w:rsidR="00000000" w:rsidDel="00000000">
        <w:rPr>
          <w:rFonts w:cs="Times New Roman" w:hAnsi="Times New Roman" w:eastAsia="Times New Roman" w:ascii="Times New Roman"/>
          <w:vertAlign w:val="baseline"/>
          <w:rtl w:val="0"/>
        </w:rPr>
        <w:t xml:space="preserve"> por este motivo: de</w:t>
      </w:r>
      <w:r w:rsidRPr="00000000" w:rsidR="00000000" w:rsidDel="00000000">
        <w:rPr>
          <w:rFonts w:cs="Times New Roman" w:hAnsi="Times New Roman" w:eastAsia="Times New Roman" w:ascii="Times New Roman"/>
          <w:rtl w:val="0"/>
        </w:rPr>
        <w:t xml:space="preserve">z</w:t>
      </w:r>
      <w:r w:rsidRPr="00000000" w:rsidR="00000000" w:rsidDel="00000000">
        <w:rPr>
          <w:rFonts w:cs="Times New Roman" w:hAnsi="Times New Roman" w:eastAsia="Times New Roman" w:ascii="Times New Roman"/>
          <w:vertAlign w:val="baseline"/>
          <w:rtl w:val="0"/>
        </w:rPr>
        <w:t xml:space="preserve"> anos depois e por outros itinerários epistemol</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gicos, Norbert Wiener elabora o modelo de </w:t>
      </w:r>
      <w:r w:rsidRPr="00000000" w:rsidR="00000000" w:rsidDel="00000000">
        <w:rPr>
          <w:rFonts w:cs="Times New Roman" w:hAnsi="Times New Roman" w:eastAsia="Times New Roman" w:ascii="Times New Roman"/>
          <w:vertAlign w:val="baseline"/>
          <w:rtl w:val="0"/>
        </w:rPr>
        <w:t xml:space="preserve">retroação</w:t>
      </w:r>
      <w:r w:rsidRPr="00000000" w:rsidR="00000000" w:rsidDel="00000000">
        <w:rPr>
          <w:rFonts w:cs="Times New Roman" w:hAnsi="Times New Roman" w:eastAsia="Times New Roman" w:ascii="Times New Roman"/>
          <w:vertAlign w:val="baseline"/>
          <w:rtl w:val="0"/>
        </w:rPr>
        <w:t xml:space="preserve"> – o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 como afi</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ao modelo de </w:t>
      </w:r>
      <w:r w:rsidRPr="00000000" w:rsidR="00000000" w:rsidDel="00000000">
        <w:rPr>
          <w:rFonts w:cs="Times New Roman" w:hAnsi="Times New Roman" w:eastAsia="Times New Roman" w:ascii="Times New Roman"/>
          <w:i w:val="1"/>
          <w:vertAlign w:val="baseline"/>
          <w:rtl w:val="0"/>
        </w:rPr>
        <w:t xml:space="preserve">autocorreção</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cismogen</w:t>
      </w:r>
      <w:r w:rsidRPr="00000000" w:rsidR="00000000" w:rsidDel="00000000">
        <w:rPr>
          <w:rFonts w:cs="Times New Roman" w:hAnsi="Times New Roman" w:eastAsia="Times New Roman" w:ascii="Times New Roman"/>
          <w:i w:val="1"/>
          <w:rtl w:val="0"/>
        </w:rPr>
        <w:t xml:space="preserve">é</w:t>
      </w:r>
      <w:r w:rsidRPr="00000000" w:rsidR="00000000" w:rsidDel="00000000">
        <w:rPr>
          <w:rFonts w:cs="Times New Roman" w:hAnsi="Times New Roman" w:eastAsia="Times New Roman" w:ascii="Times New Roman"/>
          <w:i w:val="1"/>
          <w:vertAlign w:val="baseline"/>
          <w:rtl w:val="0"/>
        </w:rPr>
        <w:t xml:space="preserve">tica</w:t>
      </w:r>
      <w:r w:rsidRPr="00000000" w:rsidR="00000000" w:rsidDel="00000000">
        <w:rPr>
          <w:rFonts w:cs="Times New Roman" w:hAnsi="Times New Roman" w:eastAsia="Times New Roman" w:ascii="Times New Roman"/>
          <w:vertAlign w:val="baseline"/>
          <w:rtl w:val="0"/>
        </w:rPr>
        <w:t xml:space="preserve">. Tudo isso significa uma aliança profunda (ou cone</w:t>
      </w:r>
      <w:r w:rsidRPr="00000000" w:rsidR="00000000" w:rsidDel="00000000">
        <w:rPr>
          <w:rFonts w:cs="Times New Roman" w:hAnsi="Times New Roman" w:eastAsia="Times New Roman" w:ascii="Times New Roman"/>
          <w:rtl w:val="0"/>
        </w:rPr>
        <w:t xml:space="preserve">x</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psicoculturais) entre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e </w:t>
      </w:r>
      <w:r w:rsidRPr="00000000" w:rsidR="00000000" w:rsidDel="00000000">
        <w:rPr>
          <w:rFonts w:cs="Times New Roman" w:hAnsi="Times New Roman" w:eastAsia="Times New Roman" w:ascii="Times New Roman"/>
          <w:i w:val="1"/>
          <w:vertAlign w:val="baseline"/>
          <w:rtl w:val="0"/>
        </w:rPr>
        <w:t xml:space="preserve">schismogenesis</w:t>
      </w:r>
      <w:r w:rsidRPr="00000000" w:rsidR="00000000" w:rsidDel="00000000">
        <w:rPr>
          <w:rFonts w:cs="Times New Roman" w:hAnsi="Times New Roman" w:eastAsia="Times New Roman" w:ascii="Times New Roman"/>
          <w:vertAlign w:val="baseline"/>
          <w:rtl w:val="0"/>
        </w:rPr>
        <w:t xml:space="preserve"> em direção de verificar como as tecnologias podem ser aplicadas na cr</w:t>
      </w:r>
      <w:r w:rsidRPr="00000000" w:rsidR="00000000" w:rsidDel="00000000">
        <w:rPr>
          <w:rFonts w:cs="Times New Roman" w:hAnsi="Times New Roman" w:eastAsia="Times New Roman" w:ascii="Times New Roman"/>
          <w:rtl w:val="0"/>
        </w:rPr>
        <w:t xml:space="preserve">i</w:t>
      </w:r>
      <w:r w:rsidRPr="00000000" w:rsidR="00000000" w:rsidDel="00000000">
        <w:rPr>
          <w:rFonts w:cs="Times New Roman" w:hAnsi="Times New Roman" w:eastAsia="Times New Roman" w:ascii="Times New Roman"/>
          <w:vertAlign w:val="baseline"/>
          <w:rtl w:val="0"/>
        </w:rPr>
        <w:t xml:space="preserve">ação </w:t>
      </w:r>
      <w:r w:rsidRPr="00000000" w:rsidR="00000000" w:rsidDel="00000000">
        <w:rPr>
          <w:rFonts w:cs="Times New Roman" w:hAnsi="Times New Roman" w:eastAsia="Times New Roman" w:ascii="Times New Roman"/>
          <w:vertAlign w:val="baseline"/>
          <w:rtl w:val="0"/>
        </w:rPr>
        <w:t xml:space="preserve">pro</w:t>
      </w:r>
      <w:r w:rsidRPr="00000000" w:rsidR="00000000" w:rsidDel="00000000">
        <w:rPr>
          <w:rFonts w:cs="Times New Roman" w:hAnsi="Times New Roman" w:eastAsia="Times New Roman" w:ascii="Times New Roman"/>
          <w:rtl w:val="0"/>
        </w:rPr>
        <w:t xml:space="preserve">j</w:t>
      </w:r>
      <w:r w:rsidRPr="00000000" w:rsidR="00000000" w:rsidDel="00000000">
        <w:rPr>
          <w:rFonts w:cs="Times New Roman" w:hAnsi="Times New Roman" w:eastAsia="Times New Roman" w:ascii="Times New Roman"/>
          <w:vertAlign w:val="baseline"/>
          <w:rtl w:val="0"/>
        </w:rPr>
        <w:t xml:space="preserve">etual </w:t>
      </w:r>
      <w:r w:rsidRPr="00000000" w:rsidR="00000000" w:rsidDel="00000000">
        <w:rPr>
          <w:rFonts w:cs="Times New Roman" w:hAnsi="Times New Roman" w:eastAsia="Times New Roman" w:ascii="Times New Roman"/>
          <w:vertAlign w:val="baseline"/>
          <w:rtl w:val="0"/>
        </w:rPr>
        <w:t xml:space="preserve">da primeira intelig</w:t>
      </w:r>
      <w:r w:rsidRPr="00000000" w:rsidR="00000000" w:rsidDel="00000000">
        <w:rPr>
          <w:rFonts w:cs="Times New Roman" w:hAnsi="Times New Roman" w:eastAsia="Times New Roman" w:ascii="Times New Roman"/>
          <w:rtl w:val="0"/>
        </w:rPr>
        <w:t xml:space="preserve">ê</w:t>
      </w:r>
      <w:r w:rsidRPr="00000000" w:rsidR="00000000" w:rsidDel="00000000">
        <w:rPr>
          <w:rFonts w:cs="Times New Roman" w:hAnsi="Times New Roman" w:eastAsia="Times New Roman" w:ascii="Times New Roman"/>
          <w:vertAlign w:val="baseline"/>
          <w:rtl w:val="0"/>
        </w:rPr>
        <w:t xml:space="preserve">ncia artificial. E justamente a </w:t>
      </w:r>
      <w:r w:rsidRPr="00000000" w:rsidR="00000000" w:rsidDel="00000000">
        <w:rPr>
          <w:rFonts w:cs="Times New Roman" w:hAnsi="Times New Roman" w:eastAsia="Times New Roman" w:ascii="Times New Roman"/>
          <w:i w:val="1"/>
          <w:vertAlign w:val="baseline"/>
          <w:rtl w:val="0"/>
        </w:rPr>
        <w:t xml:space="preserve">cibern</w:t>
      </w:r>
      <w:r w:rsidRPr="00000000" w:rsidR="00000000" w:rsidDel="00000000">
        <w:rPr>
          <w:rFonts w:cs="Times New Roman" w:hAnsi="Times New Roman" w:eastAsia="Times New Roman" w:ascii="Times New Roman"/>
          <w:i w:val="1"/>
          <w:rtl w:val="0"/>
        </w:rPr>
        <w:t xml:space="preserve">é</w:t>
      </w:r>
      <w:r w:rsidRPr="00000000" w:rsidR="00000000" w:rsidDel="00000000">
        <w:rPr>
          <w:rFonts w:cs="Times New Roman" w:hAnsi="Times New Roman" w:eastAsia="Times New Roman" w:ascii="Times New Roman"/>
          <w:i w:val="1"/>
          <w:vertAlign w:val="baseline"/>
          <w:rtl w:val="0"/>
        </w:rPr>
        <w:t xml:space="preserve">tica</w:t>
      </w:r>
      <w:r w:rsidRPr="00000000" w:rsidR="00000000" w:rsidDel="00000000">
        <w:rPr>
          <w:rFonts w:cs="Times New Roman" w:hAnsi="Times New Roman" w:eastAsia="Times New Roman" w:ascii="Times New Roman"/>
          <w:vertAlign w:val="baseline"/>
          <w:rtl w:val="0"/>
        </w:rPr>
        <w:t xml:space="preserve"> nasce no encontro entre um pesquisador etnogr</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fico isolado (Bateson) e uma equipe de pesquisadores inform</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ticos (Wiener). Tal aliança entre as chamadas </w:t>
      </w:r>
      <w:r w:rsidRPr="00000000" w:rsidR="00000000" w:rsidDel="00000000">
        <w:rPr>
          <w:rFonts w:cs="Times New Roman" w:hAnsi="Times New Roman" w:eastAsia="Times New Roman" w:ascii="Times New Roman"/>
          <w:i w:val="1"/>
          <w:vertAlign w:val="baseline"/>
          <w:rtl w:val="0"/>
        </w:rPr>
        <w:t xml:space="preserve">duas culturas</w:t>
      </w:r>
      <w:r w:rsidRPr="00000000" w:rsidR="00000000" w:rsidDel="00000000">
        <w:rPr>
          <w:rFonts w:cs="Times New Roman" w:hAnsi="Times New Roman" w:eastAsia="Times New Roman" w:ascii="Times New Roman"/>
          <w:vertAlign w:val="baseline"/>
          <w:rtl w:val="0"/>
        </w:rPr>
        <w:t xml:space="preserve"> (científica e humanística segundo Egdar Snow) torna-se ainda mais significativa, enquanto Bateson e Wiener criticam os cientistas que isolam o </w:t>
      </w:r>
      <w:r w:rsidRPr="00000000" w:rsidR="00000000" w:rsidDel="00000000">
        <w:rPr>
          <w:rFonts w:cs="Times New Roman" w:hAnsi="Times New Roman" w:eastAsia="Times New Roman" w:ascii="Times New Roman"/>
          <w:i w:val="1"/>
          <w:vertAlign w:val="baseline"/>
          <w:rtl w:val="0"/>
        </w:rPr>
        <w:t xml:space="preserve">input-output</w:t>
      </w:r>
      <w:r w:rsidRPr="00000000" w:rsidR="00000000" w:rsidDel="00000000">
        <w:rPr>
          <w:rFonts w:cs="Times New Roman" w:hAnsi="Times New Roman" w:eastAsia="Times New Roman" w:ascii="Times New Roman"/>
          <w:vertAlign w:val="baseline"/>
          <w:rtl w:val="0"/>
        </w:rPr>
        <w:t xml:space="preserve"> sem reatroação, analizando o “objeto” enquanto ficam fora dele. Wiener e Bateson utilizam a metafora da caixa (</w:t>
      </w:r>
      <w:r w:rsidRPr="00000000" w:rsidR="00000000" w:rsidDel="00000000">
        <w:rPr>
          <w:rFonts w:cs="Times New Roman" w:hAnsi="Times New Roman" w:eastAsia="Times New Roman" w:ascii="Times New Roman"/>
          <w:i w:val="1"/>
          <w:vertAlign w:val="baseline"/>
          <w:rtl w:val="0"/>
        </w:rPr>
        <w:t xml:space="preserve">box</w:t>
      </w:r>
      <w:r w:rsidRPr="00000000" w:rsidR="00000000" w:rsidDel="00000000">
        <w:rPr>
          <w:rFonts w:cs="Times New Roman" w:hAnsi="Times New Roman" w:eastAsia="Times New Roman" w:ascii="Times New Roman"/>
          <w:vertAlign w:val="baseline"/>
          <w:rtl w:val="0"/>
        </w:rPr>
        <w:t xml:space="preserve">): o </w:t>
      </w:r>
      <w:r w:rsidRPr="00000000" w:rsidR="00000000" w:rsidDel="00000000">
        <w:rPr>
          <w:rFonts w:cs="Times New Roman" w:hAnsi="Times New Roman" w:eastAsia="Times New Roman" w:ascii="Times New Roman"/>
          <w:rtl w:val="0"/>
        </w:rPr>
        <w:t xml:space="preserve">cientísta</w:t>
      </w:r>
      <w:r w:rsidRPr="00000000" w:rsidR="00000000" w:rsidDel="00000000">
        <w:rPr>
          <w:rFonts w:cs="Times New Roman" w:hAnsi="Times New Roman" w:eastAsia="Times New Roman" w:ascii="Times New Roman"/>
          <w:vertAlign w:val="baseline"/>
          <w:rtl w:val="0"/>
        </w:rPr>
        <w:t xml:space="preserve"> precisa ficar dentro da caixa, isto é, fora da met</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fora, no interior do </w:t>
      </w:r>
      <w:r w:rsidRPr="00000000" w:rsidR="00000000" w:rsidDel="00000000">
        <w:rPr>
          <w:rFonts w:cs="Times New Roman" w:hAnsi="Times New Roman" w:eastAsia="Times New Roman" w:ascii="Times New Roman"/>
          <w:i w:val="1"/>
          <w:vertAlign w:val="baseline"/>
          <w:rtl w:val="0"/>
        </w:rPr>
        <w:t xml:space="preserve">fieldwork</w:t>
      </w:r>
      <w:r w:rsidRPr="00000000" w:rsidR="00000000" w:rsidDel="00000000">
        <w:rPr>
          <w:rFonts w:cs="Times New Roman" w:hAnsi="Times New Roman" w:eastAsia="Times New Roman" w:ascii="Times New Roman"/>
          <w:vertAlign w:val="baseline"/>
          <w:rtl w:val="0"/>
        </w:rPr>
        <w:t xml:space="preserve"> etnogr</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fico. E este </w:t>
      </w:r>
      <w:r w:rsidRPr="00000000" w:rsidR="00000000" w:rsidDel="00000000">
        <w:rPr>
          <w:rFonts w:cs="Times New Roman" w:hAnsi="Times New Roman" w:eastAsia="Times New Roman" w:ascii="Times New Roman"/>
          <w:i w:val="1"/>
          <w:vertAlign w:val="baseline"/>
          <w:rtl w:val="0"/>
        </w:rPr>
        <w:t xml:space="preserve">fieldwork</w:t>
      </w:r>
      <w:r w:rsidRPr="00000000" w:rsidR="00000000" w:rsidDel="00000000">
        <w:rPr>
          <w:rFonts w:cs="Times New Roman" w:hAnsi="Times New Roman" w:eastAsia="Times New Roman" w:ascii="Times New Roman"/>
          <w:vertAlign w:val="baseline"/>
          <w:rtl w:val="0"/>
        </w:rPr>
        <w:t xml:space="preserve"> presenta afinidades (não identitade!), entre o </w:t>
      </w:r>
      <w:r w:rsidRPr="00000000" w:rsidR="00000000" w:rsidDel="00000000">
        <w:rPr>
          <w:rFonts w:cs="Times New Roman" w:hAnsi="Times New Roman" w:eastAsia="Times New Roman" w:ascii="Times New Roman"/>
          <w:i w:val="1"/>
          <w:vertAlign w:val="baseline"/>
          <w:rtl w:val="0"/>
        </w:rPr>
        <w:t xml:space="preserve">ethos</w:t>
      </w:r>
      <w:r w:rsidRPr="00000000" w:rsidR="00000000" w:rsidDel="00000000">
        <w:rPr>
          <w:rFonts w:cs="Times New Roman" w:hAnsi="Times New Roman" w:eastAsia="Times New Roman" w:ascii="Times New Roman"/>
          <w:vertAlign w:val="baseline"/>
          <w:rtl w:val="0"/>
        </w:rPr>
        <w:t xml:space="preserve"> do Iatmul na Nova Guin</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 e  a intelig</w:t>
      </w:r>
      <w:r w:rsidRPr="00000000" w:rsidR="00000000" w:rsidDel="00000000">
        <w:rPr>
          <w:rFonts w:cs="Times New Roman" w:hAnsi="Times New Roman" w:eastAsia="Times New Roman" w:ascii="Times New Roman"/>
          <w:rtl w:val="0"/>
        </w:rPr>
        <w:t xml:space="preserve">ê</w:t>
      </w:r>
      <w:r w:rsidRPr="00000000" w:rsidR="00000000" w:rsidDel="00000000">
        <w:rPr>
          <w:rFonts w:cs="Times New Roman" w:hAnsi="Times New Roman" w:eastAsia="Times New Roman" w:ascii="Times New Roman"/>
          <w:vertAlign w:val="baseline"/>
          <w:rtl w:val="0"/>
        </w:rPr>
        <w:t xml:space="preserve">ncia artificial na </w:t>
      </w:r>
      <w:r w:rsidRPr="00000000" w:rsidR="00000000" w:rsidDel="00000000">
        <w:rPr>
          <w:rFonts w:cs="Times New Roman" w:hAnsi="Times New Roman" w:eastAsia="Times New Roman" w:ascii="Times New Roman"/>
          <w:i w:val="1"/>
          <w:vertAlign w:val="baseline"/>
          <w:rtl w:val="0"/>
        </w:rPr>
        <w:t xml:space="preserve">cibern</w:t>
      </w:r>
      <w:r w:rsidRPr="00000000" w:rsidR="00000000" w:rsidDel="00000000">
        <w:rPr>
          <w:rFonts w:cs="Times New Roman" w:hAnsi="Times New Roman" w:eastAsia="Times New Roman" w:ascii="Times New Roman"/>
          <w:i w:val="1"/>
          <w:rtl w:val="0"/>
        </w:rPr>
        <w:t xml:space="preserve">é</w:t>
      </w:r>
      <w:r w:rsidRPr="00000000" w:rsidR="00000000" w:rsidDel="00000000">
        <w:rPr>
          <w:rFonts w:cs="Times New Roman" w:hAnsi="Times New Roman" w:eastAsia="Times New Roman" w:ascii="Times New Roman"/>
          <w:i w:val="1"/>
          <w:vertAlign w:val="baseline"/>
          <w:rtl w:val="0"/>
        </w:rPr>
        <w:t xml:space="preserve">tica,</w:t>
      </w:r>
      <w:r w:rsidRPr="00000000" w:rsidR="00000000" w:rsidDel="00000000">
        <w:rPr>
          <w:rFonts w:cs="Times New Roman" w:hAnsi="Times New Roman" w:eastAsia="Times New Roman" w:ascii="Times New Roman"/>
          <w:vertAlign w:val="baseline"/>
          <w:rtl w:val="0"/>
        </w:rPr>
        <w:t xml:space="preserve"> baseadas sobre </w:t>
      </w:r>
      <w:r w:rsidRPr="00000000" w:rsidR="00000000" w:rsidDel="00000000">
        <w:rPr>
          <w:rFonts w:cs="Times New Roman" w:hAnsi="Times New Roman" w:eastAsia="Times New Roman" w:ascii="Times New Roman"/>
          <w:i w:val="1"/>
          <w:vertAlign w:val="baseline"/>
          <w:rtl w:val="0"/>
        </w:rPr>
        <w:t xml:space="preserve">autocorreção.</w:t>
      </w:r>
      <w:r w:rsidRPr="00000000" w:rsidR="00000000" w:rsidDel="00000000">
        <w:rPr>
          <w:rFonts w:cs="Times New Roman" w:hAnsi="Times New Roman" w:eastAsia="Times New Roman" w:ascii="Times New Roman"/>
          <w:vertAlign w:val="baseline"/>
          <w:rtl w:val="0"/>
        </w:rPr>
        <w:t xml:space="preserve"> Quero sublinhar de novo como estas metodologias etnogr</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ficas  </w:t>
      </w:r>
      <w:r w:rsidRPr="00000000" w:rsidR="00000000" w:rsidDel="00000000">
        <w:rPr>
          <w:rFonts w:cs="Times New Roman" w:hAnsi="Times New Roman" w:eastAsia="Times New Roman" w:ascii="Times New Roman"/>
          <w:rtl w:val="0"/>
        </w:rPr>
        <w:t xml:space="preserve">são</w:t>
      </w:r>
      <w:r w:rsidRPr="00000000" w:rsidR="00000000" w:rsidDel="00000000">
        <w:rPr>
          <w:rFonts w:cs="Times New Roman" w:hAnsi="Times New Roman" w:eastAsia="Times New Roman" w:ascii="Times New Roman"/>
          <w:vertAlign w:val="baseline"/>
          <w:rtl w:val="0"/>
        </w:rPr>
        <w:t xml:space="preserve"> muito </w:t>
      </w:r>
      <w:r w:rsidRPr="00000000" w:rsidR="00000000" w:rsidDel="00000000">
        <w:rPr>
          <w:rFonts w:cs="Times New Roman" w:hAnsi="Times New Roman" w:eastAsia="Times New Roman" w:ascii="Times New Roman"/>
          <w:rtl w:val="0"/>
        </w:rPr>
        <w:t xml:space="preserve">similares à</w:t>
      </w:r>
      <w:r w:rsidRPr="00000000" w:rsidR="00000000" w:rsidDel="00000000">
        <w:rPr>
          <w:rFonts w:cs="Times New Roman" w:hAnsi="Times New Roman" w:eastAsia="Times New Roman" w:ascii="Times New Roman"/>
          <w:vertAlign w:val="baseline"/>
          <w:rtl w:val="0"/>
        </w:rPr>
        <w:t xml:space="preserve">quela da psican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O/a psicanalista precisa ficar dentro da relação com o paciente, n</w:t>
      </w:r>
      <w:r w:rsidRPr="00000000" w:rsidR="00000000" w:rsidDel="00000000">
        <w:rPr>
          <w:rFonts w:cs="Times New Roman" w:hAnsi="Times New Roman" w:eastAsia="Times New Roman" w:ascii="Times New Roman"/>
          <w:rtl w:val="0"/>
        </w:rPr>
        <w:t xml:space="preserve">ã</w:t>
      </w:r>
      <w:r w:rsidRPr="00000000" w:rsidR="00000000" w:rsidDel="00000000">
        <w:rPr>
          <w:rFonts w:cs="Times New Roman" w:hAnsi="Times New Roman" w:eastAsia="Times New Roman" w:ascii="Times New Roman"/>
          <w:vertAlign w:val="baseline"/>
          <w:rtl w:val="0"/>
        </w:rPr>
        <w:t xml:space="preserve">o pode ficar observando</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vertAlign w:val="baseline"/>
          <w:rtl w:val="0"/>
        </w:rPr>
        <w:t xml:space="preserve">o ou escutando</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vertAlign w:val="baseline"/>
          <w:rtl w:val="0"/>
        </w:rPr>
        <w:t xml:space="preserve">o d</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fora. A caixa è também o </w:t>
      </w:r>
      <w:r w:rsidRPr="00000000" w:rsidR="00000000" w:rsidDel="00000000">
        <w:rPr>
          <w:rFonts w:cs="Times New Roman" w:hAnsi="Times New Roman" w:eastAsia="Times New Roman" w:ascii="Times New Roman"/>
          <w:i w:val="1"/>
          <w:vertAlign w:val="baseline"/>
          <w:rtl w:val="0"/>
        </w:rPr>
        <w:t xml:space="preserve">set</w:t>
      </w:r>
      <w:r w:rsidRPr="00000000" w:rsidR="00000000" w:rsidDel="00000000">
        <w:rPr>
          <w:rFonts w:cs="Times New Roman" w:hAnsi="Times New Roman" w:eastAsia="Times New Roman" w:ascii="Times New Roman"/>
          <w:vertAlign w:val="baseline"/>
          <w:rtl w:val="0"/>
        </w:rPr>
        <w:t xml:space="preserve"> psicanal</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tico onde se cr</w:t>
      </w:r>
      <w:r w:rsidRPr="00000000" w:rsidR="00000000" w:rsidDel="00000000">
        <w:rPr>
          <w:rFonts w:cs="Times New Roman" w:hAnsi="Times New Roman" w:eastAsia="Times New Roman" w:ascii="Times New Roman"/>
          <w:rtl w:val="0"/>
        </w:rPr>
        <w:t xml:space="preserve">i</w:t>
      </w:r>
      <w:r w:rsidRPr="00000000" w:rsidR="00000000" w:rsidDel="00000000">
        <w:rPr>
          <w:rFonts w:cs="Times New Roman" w:hAnsi="Times New Roman" w:eastAsia="Times New Roman" w:ascii="Times New Roman"/>
          <w:vertAlign w:val="baseline"/>
          <w:rtl w:val="0"/>
        </w:rPr>
        <w:t xml:space="preserve">a uma cont</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nua retroação</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autocorretiva entre os dois sujeitos involvidos. O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involve </w:t>
      </w:r>
      <w:r w:rsidRPr="00000000" w:rsidR="00000000" w:rsidDel="00000000">
        <w:rPr>
          <w:rFonts w:cs="Times New Roman" w:hAnsi="Times New Roman" w:eastAsia="Times New Roman" w:ascii="Times New Roman"/>
          <w:rtl w:val="0"/>
        </w:rPr>
        <w:t xml:space="preserve">o</w:t>
      </w:r>
      <w:r w:rsidRPr="00000000" w:rsidR="00000000" w:rsidDel="00000000">
        <w:rPr>
          <w:rFonts w:cs="Times New Roman" w:hAnsi="Times New Roman" w:eastAsia="Times New Roman" w:ascii="Times New Roman"/>
          <w:vertAlign w:val="baseline"/>
          <w:rtl w:val="0"/>
        </w:rPr>
        <w:t xml:space="preserve"> psicanalista o pa</w:t>
      </w:r>
      <w:r w:rsidRPr="00000000" w:rsidR="00000000" w:rsidDel="00000000">
        <w:rPr>
          <w:rFonts w:cs="Times New Roman" w:hAnsi="Times New Roman" w:eastAsia="Times New Roman" w:ascii="Times New Roman"/>
          <w:rtl w:val="0"/>
        </w:rPr>
        <w:t xml:space="preserve">c</w:t>
      </w:r>
      <w:r w:rsidRPr="00000000" w:rsidR="00000000" w:rsidDel="00000000">
        <w:rPr>
          <w:rFonts w:cs="Times New Roman" w:hAnsi="Times New Roman" w:eastAsia="Times New Roman" w:ascii="Times New Roman"/>
          <w:vertAlign w:val="baseline"/>
          <w:rtl w:val="0"/>
        </w:rPr>
        <w:t xml:space="preserve">iente e as metodologias psicanal</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ticas traduzem este </w:t>
      </w:r>
      <w:r w:rsidRPr="00000000" w:rsidR="00000000" w:rsidDel="00000000">
        <w:rPr>
          <w:rFonts w:cs="Times New Roman" w:hAnsi="Times New Roman" w:eastAsia="Times New Roman" w:ascii="Times New Roman"/>
          <w:i w:val="1"/>
          <w:vertAlign w:val="baseline"/>
          <w:rtl w:val="0"/>
        </w:rPr>
        <w:t xml:space="preserve">feedback</w:t>
      </w:r>
      <w:r w:rsidRPr="00000000" w:rsidR="00000000" w:rsidDel="00000000">
        <w:rPr>
          <w:rFonts w:cs="Times New Roman" w:hAnsi="Times New Roman" w:eastAsia="Times New Roman" w:ascii="Times New Roman"/>
          <w:vertAlign w:val="baseline"/>
          <w:rtl w:val="0"/>
        </w:rPr>
        <w:t xml:space="preserve"> nos se</w:t>
      </w:r>
      <w:r w:rsidRPr="00000000" w:rsidR="00000000" w:rsidDel="00000000">
        <w:rPr>
          <w:rFonts w:cs="Times New Roman" w:hAnsi="Times New Roman" w:eastAsia="Times New Roman" w:ascii="Times New Roman"/>
          <w:rtl w:val="0"/>
        </w:rPr>
        <w:t xml:space="preserve">u</w:t>
      </w:r>
      <w:r w:rsidRPr="00000000" w:rsidR="00000000" w:rsidDel="00000000">
        <w:rPr>
          <w:rFonts w:cs="Times New Roman" w:hAnsi="Times New Roman" w:eastAsia="Times New Roman" w:ascii="Times New Roman"/>
          <w:vertAlign w:val="baseline"/>
          <w:rtl w:val="0"/>
        </w:rPr>
        <w:t xml:space="preserve">s pr</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prios conceitos (</w:t>
      </w:r>
      <w:r w:rsidRPr="00000000" w:rsidR="00000000" w:rsidDel="00000000">
        <w:rPr>
          <w:rFonts w:cs="Times New Roman" w:hAnsi="Times New Roman" w:eastAsia="Times New Roman" w:ascii="Times New Roman"/>
          <w:rtl w:val="0"/>
        </w:rPr>
        <w:t xml:space="preserve">i.e.</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vertAlign w:val="baseline"/>
          <w:rtl w:val="0"/>
        </w:rPr>
        <w:t xml:space="preserve">transfer e contra-transfer</w:t>
      </w:r>
      <w:r w:rsidRPr="00000000" w:rsidR="00000000" w:rsidDel="00000000">
        <w:rPr>
          <w:rFonts w:cs="Times New Roman" w:hAnsi="Times New Roman" w:eastAsia="Times New Roman" w:ascii="Times New Roman"/>
          <w:vertAlign w:val="baseline"/>
          <w:rtl w:val="0"/>
        </w:rPr>
        <w:t xml:space="preserve">). Rec</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procas </w:t>
      </w:r>
      <w:r w:rsidRPr="00000000" w:rsidR="00000000" w:rsidDel="00000000">
        <w:rPr>
          <w:rFonts w:cs="Times New Roman" w:hAnsi="Times New Roman" w:eastAsia="Times New Roman" w:ascii="Times New Roman"/>
          <w:i w:val="1"/>
          <w:vertAlign w:val="baseline"/>
          <w:rtl w:val="0"/>
        </w:rPr>
        <w:t xml:space="preserve">autocorreç</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i w:val="1"/>
          <w:vertAlign w:val="baseline"/>
          <w:rtl w:val="0"/>
        </w:rPr>
        <w:t xml:space="preserve">es </w:t>
      </w:r>
      <w:r w:rsidRPr="00000000" w:rsidR="00000000" w:rsidDel="00000000">
        <w:rPr>
          <w:rFonts w:cs="Times New Roman" w:hAnsi="Times New Roman" w:eastAsia="Times New Roman" w:ascii="Times New Roman"/>
          <w:vertAlign w:val="baseline"/>
          <w:rtl w:val="0"/>
        </w:rPr>
        <w:t xml:space="preserve">cr</w:t>
      </w:r>
      <w:r w:rsidRPr="00000000" w:rsidR="00000000" w:rsidDel="00000000">
        <w:rPr>
          <w:rFonts w:cs="Times New Roman" w:hAnsi="Times New Roman" w:eastAsia="Times New Roman" w:ascii="Times New Roman"/>
          <w:rtl w:val="0"/>
        </w:rPr>
        <w:t xml:space="preserve">i</w:t>
      </w:r>
      <w:r w:rsidRPr="00000000" w:rsidR="00000000" w:rsidDel="00000000">
        <w:rPr>
          <w:rFonts w:cs="Times New Roman" w:hAnsi="Times New Roman" w:eastAsia="Times New Roman" w:ascii="Times New Roman"/>
          <w:vertAlign w:val="baseline"/>
          <w:rtl w:val="0"/>
        </w:rPr>
        <w:t xml:space="preserve">am um complexo v</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nculo entre os dois durante a “intermin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vel” terapia e assim se apresenta o novo conceito elaborado mais recentemente onde o pensamento de Bateson virou fundamental: aquele de </w:t>
      </w:r>
      <w:r w:rsidRPr="00000000" w:rsidR="00000000" w:rsidDel="00000000">
        <w:rPr>
          <w:rFonts w:cs="Times New Roman" w:hAnsi="Times New Roman" w:eastAsia="Times New Roman" w:ascii="Times New Roman"/>
          <w:i w:val="1"/>
          <w:vertAlign w:val="baseline"/>
          <w:rtl w:val="0"/>
        </w:rPr>
        <w:t xml:space="preserve">complexidade</w:t>
      </w:r>
      <w:r w:rsidRPr="00000000" w:rsidR="00000000" w:rsidDel="00000000">
        <w:rPr>
          <w:rFonts w:cs="Times New Roman" w:hAnsi="Times New Roman" w:eastAsia="Times New Roman" w:ascii="Times New Roman"/>
          <w:vertAlign w:val="baseline"/>
          <w:rtl w:val="0"/>
        </w:rPr>
        <w:t xml:space="preserve">.</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Von Foerster explica: “O que se precisa agora é uma descrição do </w:t>
      </w:r>
      <w:r w:rsidRPr="00000000" w:rsidR="00000000" w:rsidDel="00000000">
        <w:rPr>
          <w:rFonts w:cs="Times New Roman" w:hAnsi="Times New Roman" w:eastAsia="Times New Roman" w:ascii="Times New Roman"/>
          <w:i w:val="1"/>
          <w:vertAlign w:val="baseline"/>
          <w:rtl w:val="0"/>
        </w:rPr>
        <w:t xml:space="preserve">descritor</w:t>
      </w:r>
      <w:r w:rsidRPr="00000000" w:rsidR="00000000" w:rsidDel="00000000">
        <w:rPr>
          <w:rFonts w:cs="Times New Roman" w:hAnsi="Times New Roman" w:eastAsia="Times New Roman" w:ascii="Times New Roman"/>
          <w:vertAlign w:val="baseline"/>
          <w:rtl w:val="0"/>
        </w:rPr>
        <w:t xml:space="preserve">; ou, em outras palavras, precisamos de uma teoria do observador” (em Brand, 2004:152); isso significa uma aliança necess</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ria ainda mais profunda e complexa entre antropologia e psican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no contexto do desafio  transdisciplinar da complexidade. </w:t>
      </w:r>
      <w:r w:rsidRPr="00000000" w:rsidR="00000000" w:rsidDel="00000000">
        <w:rPr>
          <w:rFonts w:cs="Times New Roman" w:hAnsi="Times New Roman" w:eastAsia="Times New Roman" w:ascii="Times New Roman"/>
          <w:i w:val="1"/>
          <w:vertAlign w:val="baseline"/>
          <w:rtl w:val="0"/>
        </w:rPr>
        <w:t xml:space="preserve">Descrever, interpretar e transformar o descritor</w:t>
      </w:r>
      <w:r w:rsidRPr="00000000" w:rsidR="00000000" w:rsidDel="00000000">
        <w:rPr>
          <w:rFonts w:cs="Times New Roman" w:hAnsi="Times New Roman" w:eastAsia="Times New Roman" w:ascii="Times New Roman"/>
          <w:vertAlign w:val="baseline"/>
          <w:rtl w:val="0"/>
        </w:rPr>
        <w:t xml:space="preserve">. E se um </w:t>
      </w:r>
      <w:r w:rsidRPr="00000000" w:rsidR="00000000" w:rsidDel="00000000">
        <w:rPr>
          <w:rFonts w:cs="Times New Roman" w:hAnsi="Times New Roman" w:eastAsia="Times New Roman" w:ascii="Times New Roman"/>
          <w:rtl w:val="0"/>
        </w:rPr>
        <w:t xml:space="preserve">cientista</w:t>
      </w:r>
      <w:r w:rsidRPr="00000000" w:rsidR="00000000" w:rsidDel="00000000">
        <w:rPr>
          <w:rFonts w:cs="Times New Roman" w:hAnsi="Times New Roman" w:eastAsia="Times New Roman" w:ascii="Times New Roman"/>
          <w:vertAlign w:val="baseline"/>
          <w:rtl w:val="0"/>
        </w:rPr>
        <w:t xml:space="preserve"> “exato” fala assim, me parece que esta aliança est</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 j</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 profunda e praticada. O que ainda hoje precisa de ser colocado na caixa </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vertAlign w:val="baseline"/>
          <w:rtl w:val="0"/>
        </w:rPr>
        <w:t xml:space="preserve"> a </w:t>
      </w:r>
      <w:r w:rsidRPr="00000000" w:rsidR="00000000" w:rsidDel="00000000">
        <w:rPr>
          <w:rFonts w:cs="Times New Roman" w:hAnsi="Times New Roman" w:eastAsia="Times New Roman" w:ascii="Times New Roman"/>
          <w:i w:val="1"/>
          <w:vertAlign w:val="baseline"/>
          <w:rtl w:val="0"/>
        </w:rPr>
        <w:t xml:space="preserve">descriç</w:t>
      </w:r>
      <w:r w:rsidRPr="00000000" w:rsidR="00000000" w:rsidDel="00000000">
        <w:rPr>
          <w:rFonts w:cs="Times New Roman" w:hAnsi="Times New Roman" w:eastAsia="Times New Roman" w:ascii="Times New Roman"/>
          <w:i w:val="1"/>
          <w:rtl w:val="0"/>
        </w:rPr>
        <w:t xml:space="preserve">ã</w:t>
      </w:r>
      <w:r w:rsidRPr="00000000" w:rsidR="00000000" w:rsidDel="00000000">
        <w:rPr>
          <w:rFonts w:cs="Times New Roman" w:hAnsi="Times New Roman" w:eastAsia="Times New Roman" w:ascii="Times New Roman"/>
          <w:i w:val="1"/>
          <w:vertAlign w:val="baseline"/>
          <w:rtl w:val="0"/>
        </w:rPr>
        <w:t xml:space="preserve">o do observador</w:t>
      </w:r>
      <w:r w:rsidRPr="00000000" w:rsidR="00000000" w:rsidDel="00000000">
        <w:rPr>
          <w:rFonts w:cs="Times New Roman" w:hAnsi="Times New Roman" w:eastAsia="Times New Roman" w:ascii="Times New Roman"/>
          <w:vertAlign w:val="baseline"/>
          <w:rtl w:val="0"/>
        </w:rPr>
        <w:t xml:space="preserve">, tanto etnógrafo como psicanalista ou epistem</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logo: isto pra m</w:t>
      </w:r>
      <w:r w:rsidRPr="00000000" w:rsidR="00000000" w:rsidDel="00000000">
        <w:rPr>
          <w:rFonts w:cs="Times New Roman" w:hAnsi="Times New Roman" w:eastAsia="Times New Roman" w:ascii="Times New Roman"/>
          <w:rtl w:val="0"/>
        </w:rPr>
        <w:t xml:space="preserve">im</w:t>
      </w:r>
      <w:r w:rsidRPr="00000000" w:rsidR="00000000" w:rsidDel="00000000">
        <w:rPr>
          <w:rFonts w:cs="Times New Roman" w:hAnsi="Times New Roman" w:eastAsia="Times New Roman" w:ascii="Times New Roman"/>
          <w:vertAlign w:val="baseline"/>
          <w:rtl w:val="0"/>
        </w:rPr>
        <w:t xml:space="preserve"> significa aprender a fazer pesquisa </w:t>
      </w:r>
      <w:r w:rsidRPr="00000000" w:rsidR="00000000" w:rsidDel="00000000">
        <w:rPr>
          <w:rFonts w:cs="Times New Roman" w:hAnsi="Times New Roman" w:eastAsia="Times New Roman" w:ascii="Times New Roman"/>
          <w:i w:val="1"/>
          <w:vertAlign w:val="baseline"/>
          <w:rtl w:val="0"/>
        </w:rPr>
        <w:t xml:space="preserve">com</w:t>
      </w:r>
      <w:r w:rsidRPr="00000000" w:rsidR="00000000" w:rsidDel="00000000">
        <w:rPr>
          <w:rFonts w:cs="Times New Roman" w:hAnsi="Times New Roman" w:eastAsia="Times New Roman" w:ascii="Times New Roman"/>
          <w:vertAlign w:val="baseline"/>
          <w:rtl w:val="0"/>
        </w:rPr>
        <w:t xml:space="preserve"> (e não </w:t>
      </w:r>
      <w:r w:rsidRPr="00000000" w:rsidR="00000000" w:rsidDel="00000000">
        <w:rPr>
          <w:rFonts w:cs="Times New Roman" w:hAnsi="Times New Roman" w:eastAsia="Times New Roman" w:ascii="Times New Roman"/>
          <w:i w:val="1"/>
          <w:vertAlign w:val="baseline"/>
          <w:rtl w:val="0"/>
        </w:rPr>
        <w:t xml:space="preserve">sobre</w:t>
      </w:r>
      <w:r w:rsidRPr="00000000" w:rsidR="00000000" w:rsidDel="00000000">
        <w:rPr>
          <w:rFonts w:cs="Times New Roman" w:hAnsi="Times New Roman" w:eastAsia="Times New Roman" w:ascii="Times New Roman"/>
          <w:vertAlign w:val="baseline"/>
          <w:rtl w:val="0"/>
        </w:rPr>
        <w:t xml:space="preserve">) os sujeitos envolvidos no processo emp</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rico, seja nativo, pa</w:t>
      </w:r>
      <w:r w:rsidRPr="00000000" w:rsidR="00000000" w:rsidDel="00000000">
        <w:rPr>
          <w:rFonts w:cs="Times New Roman" w:hAnsi="Times New Roman" w:eastAsia="Times New Roman" w:ascii="Times New Roman"/>
          <w:rtl w:val="0"/>
        </w:rPr>
        <w:t xml:space="preserve">c</w:t>
      </w:r>
      <w:r w:rsidRPr="00000000" w:rsidR="00000000" w:rsidDel="00000000">
        <w:rPr>
          <w:rFonts w:cs="Times New Roman" w:hAnsi="Times New Roman" w:eastAsia="Times New Roman" w:ascii="Times New Roman"/>
          <w:vertAlign w:val="baseline"/>
          <w:rtl w:val="0"/>
        </w:rPr>
        <w:t xml:space="preserve">iente ou um </w:t>
      </w:r>
      <w:commentRangeStart w:id="22"/>
      <w:r w:rsidRPr="00000000" w:rsidR="00000000" w:rsidDel="00000000">
        <w:rPr>
          <w:rFonts w:cs="Times New Roman" w:hAnsi="Times New Roman" w:eastAsia="Times New Roman" w:ascii="Times New Roman"/>
          <w:vertAlign w:val="baseline"/>
          <w:rtl w:val="0"/>
        </w:rPr>
        <w:t xml:space="preserve">sincrotone</w:t>
      </w:r>
      <w:commentRangeEnd w:id="22"/>
      <w:r w:rsidRPr="00000000" w:rsidR="00000000" w:rsidDel="00000000">
        <w:commentReference w:id="22"/>
      </w:r>
      <w:r w:rsidRPr="00000000" w:rsidR="00000000" w:rsidDel="00000000">
        <w:rPr>
          <w:rFonts w:cs="Times New Roman" w:hAnsi="Times New Roman" w:eastAsia="Times New Roman" w:ascii="Times New Roman"/>
          <w:vertAlign w:val="baseline"/>
          <w:rtl w:val="0"/>
        </w:rPr>
        <w:t xml:space="preserve">. A “descrição do descritor” é uma mudança de cultura epistemológica, comunicacional e política que envolve no processo compositivo ou terap</w:t>
      </w:r>
      <w:r w:rsidRPr="00000000" w:rsidR="00000000" w:rsidDel="00000000">
        <w:rPr>
          <w:rFonts w:cs="Times New Roman" w:hAnsi="Times New Roman" w:eastAsia="Times New Roman" w:ascii="Times New Roman"/>
          <w:rtl w:val="0"/>
        </w:rPr>
        <w:t xml:space="preserve">ê</w:t>
      </w:r>
      <w:r w:rsidRPr="00000000" w:rsidR="00000000" w:rsidDel="00000000">
        <w:rPr>
          <w:rFonts w:cs="Times New Roman" w:hAnsi="Times New Roman" w:eastAsia="Times New Roman" w:ascii="Times New Roman"/>
          <w:vertAlign w:val="baseline"/>
          <w:rtl w:val="0"/>
        </w:rPr>
        <w:t xml:space="preserve">utico cada sujeito da pesquisa. </w:t>
      </w:r>
      <w:r w:rsidRPr="00000000" w:rsidR="00000000" w:rsidDel="00000000">
        <w:rPr>
          <w:rtl w:val="0"/>
        </w:rPr>
      </w:r>
    </w:p>
    <w:p w:rsidP="00000000" w:rsidRPr="00000000" w:rsidR="00000000" w:rsidDel="00000000" w:rsidRDefault="00000000">
      <w:pPr>
        <w:spacing w:lineRule="auto" w:line="360"/>
        <w:ind w:firstLine="720"/>
        <w:contextualSpacing w:val="0"/>
        <w:jc w:val="both"/>
      </w:pPr>
      <w:commentRangeStart w:id="23"/>
      <w:r w:rsidRPr="00000000" w:rsidR="00000000" w:rsidDel="00000000">
        <w:rPr>
          <w:rFonts w:cs="Times New Roman" w:hAnsi="Times New Roman" w:eastAsia="Times New Roman" w:ascii="Times New Roman"/>
          <w:vertAlign w:val="baseline"/>
          <w:rtl w:val="0"/>
        </w:rPr>
        <w:t xml:space="preserve">Tudo isso precisa de ser aplicado també</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na cultura digital.  Nas conex</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  e </w:t>
      </w:r>
      <w:commentRangeStart w:id="24"/>
      <w:r w:rsidRPr="00000000" w:rsidR="00000000" w:rsidDel="00000000">
        <w:rPr>
          <w:rFonts w:cs="Times New Roman" w:hAnsi="Times New Roman" w:eastAsia="Times New Roman" w:ascii="Times New Roman"/>
          <w:vertAlign w:val="baseline"/>
          <w:rtl w:val="0"/>
        </w:rPr>
        <w:t xml:space="preserve">infunç</w:t>
      </w:r>
      <w:r w:rsidRPr="00000000" w:rsidR="00000000" w:rsidDel="00000000">
        <w:rPr>
          <w:rFonts w:cs="Times New Roman" w:hAnsi="Times New Roman" w:eastAsia="Times New Roman" w:ascii="Times New Roman"/>
          <w:i w:val="0"/>
          <w:color w:val="000000"/>
          <w:highlight w:val="white"/>
          <w:vertAlign w:val="baseline"/>
          <w:rtl w:val="0"/>
        </w:rPr>
        <w:t xml:space="preserve">õ</w:t>
      </w:r>
      <w:r w:rsidRPr="00000000" w:rsidR="00000000" w:rsidDel="00000000">
        <w:rPr>
          <w:rFonts w:cs="Times New Roman" w:hAnsi="Times New Roman" w:eastAsia="Times New Roman" w:ascii="Times New Roman"/>
          <w:vertAlign w:val="baseline"/>
          <w:rtl w:val="0"/>
        </w:rPr>
        <w:t xml:space="preserve">es</w:t>
      </w:r>
      <w:commentRangeEnd w:id="24"/>
      <w:r w:rsidRPr="00000000" w:rsidR="00000000" w:rsidDel="00000000">
        <w:commentReference w:id="24"/>
      </w:r>
      <w:r w:rsidRPr="00000000" w:rsidR="00000000" w:rsidDel="00000000">
        <w:rPr>
          <w:rFonts w:cs="Times New Roman" w:hAnsi="Times New Roman" w:eastAsia="Times New Roman" w:ascii="Times New Roman"/>
          <w:vertAlign w:val="baseline"/>
          <w:rtl w:val="0"/>
        </w:rPr>
        <w:t xml:space="preserve"> entre etnografia, psican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e cibernética – uma </w:t>
      </w:r>
      <w:r w:rsidRPr="00000000" w:rsidR="00000000" w:rsidDel="00000000">
        <w:rPr>
          <w:rFonts w:cs="Times New Roman" w:hAnsi="Times New Roman" w:eastAsia="Times New Roman" w:ascii="Times New Roman"/>
          <w:i w:val="1"/>
          <w:vertAlign w:val="baseline"/>
          <w:rtl w:val="0"/>
        </w:rPr>
        <w:t xml:space="preserve">psico-etnografia d</w:t>
      </w:r>
      <w:r w:rsidRPr="00000000" w:rsidR="00000000" w:rsidDel="00000000">
        <w:rPr>
          <w:rFonts w:cs="Times New Roman" w:hAnsi="Times New Roman" w:eastAsia="Times New Roman" w:ascii="Times New Roman"/>
          <w:i w:val="1"/>
          <w:rtl w:val="0"/>
        </w:rPr>
        <w:t xml:space="preserve">a</w:t>
      </w:r>
      <w:r w:rsidRPr="00000000" w:rsidR="00000000" w:rsidDel="00000000">
        <w:rPr>
          <w:rFonts w:cs="Times New Roman" w:hAnsi="Times New Roman" w:eastAsia="Times New Roman" w:ascii="Times New Roman"/>
          <w:i w:val="1"/>
          <w:vertAlign w:val="baseline"/>
          <w:rtl w:val="0"/>
        </w:rPr>
        <w:t xml:space="preserve"> web</w:t>
      </w:r>
      <w:r w:rsidRPr="00000000" w:rsidR="00000000" w:rsidDel="00000000">
        <w:rPr>
          <w:rFonts w:cs="Times New Roman" w:hAnsi="Times New Roman" w:eastAsia="Times New Roman" w:ascii="Times New Roman"/>
          <w:vertAlign w:val="baseline"/>
          <w:rtl w:val="0"/>
        </w:rPr>
        <w:t xml:space="preserve"> – nascem as possibilidades de mudar a internet e uma “coisa” ainda mais ampla: a composição do sujeto contempor</w:t>
      </w:r>
      <w:r w:rsidRPr="00000000" w:rsidR="00000000" w:rsidDel="00000000">
        <w:rPr>
          <w:rFonts w:cs="Times New Roman" w:hAnsi="Times New Roman" w:eastAsia="Times New Roman" w:ascii="Times New Roman"/>
          <w:rtl w:val="0"/>
        </w:rPr>
        <w:t xml:space="preserve">â</w:t>
      </w:r>
      <w:r w:rsidRPr="00000000" w:rsidR="00000000" w:rsidDel="00000000">
        <w:rPr>
          <w:rFonts w:cs="Times New Roman" w:hAnsi="Times New Roman" w:eastAsia="Times New Roman" w:ascii="Times New Roman"/>
          <w:vertAlign w:val="baseline"/>
          <w:rtl w:val="0"/>
        </w:rPr>
        <w:t xml:space="preserve">neo. Assim, agora se apresenta o problema não resolvido – político e epistêmico – dos </w:t>
      </w:r>
      <w:r w:rsidRPr="00000000" w:rsidR="00000000" w:rsidDel="00000000">
        <w:rPr>
          <w:rFonts w:cs="Times New Roman" w:hAnsi="Times New Roman" w:eastAsia="Times New Roman" w:ascii="Times New Roman"/>
          <w:i w:val="1"/>
          <w:vertAlign w:val="baseline"/>
          <w:rtl w:val="0"/>
        </w:rPr>
        <w:t xml:space="preserve">softwares</w:t>
      </w:r>
      <w:r w:rsidRPr="00000000" w:rsidR="00000000" w:rsidDel="00000000">
        <w:rPr>
          <w:rFonts w:cs="Times New Roman" w:hAnsi="Times New Roman" w:eastAsia="Times New Roman" w:ascii="Times New Roman"/>
          <w:vertAlign w:val="baseline"/>
          <w:rtl w:val="0"/>
        </w:rPr>
        <w:t xml:space="preserve"> produzidos como resultado de elaborações informáticas. Uma nova elaboraç</w:t>
      </w:r>
      <w:r w:rsidRPr="00000000" w:rsidR="00000000" w:rsidDel="00000000">
        <w:rPr>
          <w:rFonts w:cs="Times New Roman" w:hAnsi="Times New Roman" w:eastAsia="Times New Roman" w:ascii="Times New Roman"/>
          <w:rtl w:val="0"/>
        </w:rPr>
        <w:t xml:space="preserve">ã</w:t>
      </w:r>
      <w:r w:rsidRPr="00000000" w:rsidR="00000000" w:rsidDel="00000000">
        <w:rPr>
          <w:rFonts w:cs="Times New Roman" w:hAnsi="Times New Roman" w:eastAsia="Times New Roman" w:ascii="Times New Roman"/>
          <w:vertAlign w:val="baseline"/>
          <w:rtl w:val="0"/>
        </w:rPr>
        <w:t xml:space="preserve">o de software não baseada sobre a l</w:t>
      </w:r>
      <w:r w:rsidRPr="00000000" w:rsidR="00000000" w:rsidDel="00000000">
        <w:rPr>
          <w:rFonts w:cs="Times New Roman" w:hAnsi="Times New Roman" w:eastAsia="Times New Roman" w:ascii="Times New Roman"/>
          <w:rtl w:val="0"/>
        </w:rPr>
        <w:t xml:space="preserve">ó</w:t>
      </w:r>
      <w:r w:rsidRPr="00000000" w:rsidR="00000000" w:rsidDel="00000000">
        <w:rPr>
          <w:rFonts w:cs="Times New Roman" w:hAnsi="Times New Roman" w:eastAsia="Times New Roman" w:ascii="Times New Roman"/>
          <w:vertAlign w:val="baseline"/>
          <w:rtl w:val="0"/>
        </w:rPr>
        <w:t xml:space="preserve">gica bin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ria poderia ser produzida a partir desta aliança da complexidade trandisciplinar. E o digital cruza etnografia, psican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e comunicação.</w:t>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vertAlign w:val="baseline"/>
          <w:rtl w:val="0"/>
        </w:rPr>
        <w:t xml:space="preserve">Por isso, precisamos que as disciplinas se conectam, por meio dos fluxos da comunicação digital, cuja aliança com os profissionais da informática – frequentemente fechados como muitos cientistas sociais em mundos encastelados – poderia favorecer soluções progressivas além d</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vertAlign w:val="baseline"/>
          <w:rtl w:val="0"/>
        </w:rPr>
        <w:t xml:space="preserve"> web 2.0 (importante pelo </w:t>
      </w:r>
      <w:r w:rsidRPr="00000000" w:rsidR="00000000" w:rsidDel="00000000">
        <w:rPr>
          <w:rFonts w:cs="Times New Roman" w:hAnsi="Times New Roman" w:eastAsia="Times New Roman" w:ascii="Times New Roman"/>
          <w:i w:val="1"/>
          <w:vertAlign w:val="baseline"/>
          <w:rtl w:val="0"/>
        </w:rPr>
        <w:t xml:space="preserve">social network</w:t>
      </w:r>
      <w:r w:rsidRPr="00000000" w:rsidR="00000000" w:rsidDel="00000000">
        <w:rPr>
          <w:rFonts w:cs="Times New Roman" w:hAnsi="Times New Roman" w:eastAsia="Times New Roman" w:ascii="Times New Roman"/>
          <w:vertAlign w:val="baseline"/>
          <w:rtl w:val="0"/>
        </w:rPr>
        <w:t xml:space="preserve"> mas ainda centralista) em direção </w:t>
      </w:r>
      <w:r w:rsidRPr="00000000" w:rsidR="00000000" w:rsidDel="00000000">
        <w:rPr>
          <w:rFonts w:cs="Times New Roman" w:hAnsi="Times New Roman" w:eastAsia="Times New Roman" w:ascii="Times New Roman"/>
          <w:rtl w:val="0"/>
        </w:rPr>
        <w:t xml:space="preserve">à</w:t>
      </w:r>
      <w:r w:rsidRPr="00000000" w:rsidR="00000000" w:rsidDel="00000000">
        <w:rPr>
          <w:rFonts w:cs="Times New Roman" w:hAnsi="Times New Roman" w:eastAsia="Times New Roman" w:ascii="Times New Roman"/>
          <w:vertAlign w:val="baseline"/>
          <w:rtl w:val="0"/>
        </w:rPr>
        <w:t xml:space="preserve"> web 3.0, um </w:t>
      </w:r>
      <w:r w:rsidRPr="00000000" w:rsidR="00000000" w:rsidDel="00000000">
        <w:rPr>
          <w:rFonts w:cs="Times New Roman" w:hAnsi="Times New Roman" w:eastAsia="Times New Roman" w:ascii="Times New Roman"/>
          <w:i w:val="1"/>
          <w:vertAlign w:val="baseline"/>
          <w:rtl w:val="0"/>
        </w:rPr>
        <w:t xml:space="preserve">software</w:t>
      </w:r>
      <w:r w:rsidRPr="00000000" w:rsidR="00000000" w:rsidDel="00000000">
        <w:rPr>
          <w:rFonts w:cs="Times New Roman" w:hAnsi="Times New Roman" w:eastAsia="Times New Roman" w:ascii="Times New Roman"/>
          <w:vertAlign w:val="baseline"/>
          <w:rtl w:val="0"/>
        </w:rPr>
        <w:t xml:space="preserve">  mais de</w:t>
      </w:r>
      <w:r w:rsidRPr="00000000" w:rsidR="00000000" w:rsidDel="00000000">
        <w:rPr>
          <w:rFonts w:cs="Times New Roman" w:hAnsi="Times New Roman" w:eastAsia="Times New Roman" w:ascii="Times New Roman"/>
          <w:vertAlign w:val="baseline"/>
          <w:rtl w:val="0"/>
        </w:rPr>
        <w:t xml:space="preserve">s</w:t>
      </w:r>
      <w:r w:rsidRPr="00000000" w:rsidR="00000000" w:rsidDel="00000000">
        <w:rPr>
          <w:rFonts w:cs="Times New Roman" w:hAnsi="Times New Roman" w:eastAsia="Times New Roman" w:ascii="Times New Roman"/>
          <w:vertAlign w:val="baseline"/>
          <w:rtl w:val="0"/>
        </w:rPr>
        <w:t xml:space="preserve">centra</w:t>
      </w:r>
      <w:r w:rsidRPr="00000000" w:rsidR="00000000" w:rsidDel="00000000">
        <w:rPr>
          <w:rFonts w:cs="Times New Roman" w:hAnsi="Times New Roman" w:eastAsia="Times New Roman" w:ascii="Times New Roman"/>
          <w:vertAlign w:val="baseline"/>
          <w:rtl w:val="0"/>
        </w:rPr>
        <w:t xml:space="preserve">liza</w:t>
      </w:r>
      <w:r w:rsidRPr="00000000" w:rsidR="00000000" w:rsidDel="00000000">
        <w:rPr>
          <w:rFonts w:cs="Times New Roman" w:hAnsi="Times New Roman" w:eastAsia="Times New Roman" w:ascii="Times New Roman"/>
          <w:vertAlign w:val="baseline"/>
          <w:rtl w:val="0"/>
        </w:rPr>
        <w:t xml:space="preserve">do e pluralista. É necessário, portanto, dissolver os poderes econômicos d</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vertAlign w:val="baseline"/>
          <w:rtl w:val="0"/>
        </w:rPr>
        <w:t xml:space="preserve"> web 2.0; envolver cada cibernauta nos procesos </w:t>
      </w:r>
      <w:r w:rsidRPr="00000000" w:rsidR="00000000" w:rsidDel="00000000">
        <w:rPr>
          <w:rFonts w:cs="Times New Roman" w:hAnsi="Times New Roman" w:eastAsia="Times New Roman" w:ascii="Times New Roman"/>
          <w:vertAlign w:val="baseline"/>
          <w:rtl w:val="0"/>
        </w:rPr>
        <w:t xml:space="preserve">elaborativos </w:t>
      </w:r>
      <w:r w:rsidRPr="00000000" w:rsidR="00000000" w:rsidDel="00000000">
        <w:rPr>
          <w:rFonts w:cs="Times New Roman" w:hAnsi="Times New Roman" w:eastAsia="Times New Roman" w:ascii="Times New Roman"/>
          <w:vertAlign w:val="baseline"/>
          <w:rtl w:val="0"/>
        </w:rPr>
        <w:t xml:space="preserve">multilógicos e multissensoriais; favorecer um proceso de </w:t>
      </w:r>
      <w:r w:rsidRPr="00000000" w:rsidR="00000000" w:rsidDel="00000000">
        <w:rPr>
          <w:rFonts w:cs="Times New Roman" w:hAnsi="Times New Roman" w:eastAsia="Times New Roman" w:ascii="Times New Roman"/>
          <w:i w:val="1"/>
          <w:vertAlign w:val="baseline"/>
          <w:rtl w:val="0"/>
        </w:rPr>
        <w:t xml:space="preserve">autopoies</w:t>
      </w:r>
      <w:r w:rsidRPr="00000000" w:rsidR="00000000" w:rsidDel="00000000">
        <w:rPr>
          <w:rFonts w:cs="Times New Roman" w:hAnsi="Times New Roman" w:eastAsia="Times New Roman" w:ascii="Times New Roman"/>
          <w:vertAlign w:val="baseline"/>
          <w:rtl w:val="0"/>
        </w:rPr>
        <w:t xml:space="preserve"> por cada sujeito </w:t>
      </w:r>
      <w:r w:rsidRPr="00000000" w:rsidR="00000000" w:rsidDel="00000000">
        <w:rPr>
          <w:rFonts w:cs="Times New Roman" w:hAnsi="Times New Roman" w:eastAsia="Times New Roman" w:ascii="Times New Roman"/>
          <w:i w:val="1"/>
          <w:vertAlign w:val="baseline"/>
          <w:rtl w:val="0"/>
        </w:rPr>
        <w:t xml:space="preserve">multividual</w:t>
      </w:r>
      <w:r w:rsidRPr="00000000" w:rsidR="00000000" w:rsidDel="00000000">
        <w:rPr>
          <w:rFonts w:cs="Times New Roman" w:hAnsi="Times New Roman" w:eastAsia="Times New Roman" w:ascii="Times New Roman"/>
          <w:vertAlign w:val="baseline"/>
          <w:rtl w:val="0"/>
        </w:rPr>
        <w:t xml:space="preserve">. A aliança entre etnografia e psican</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lis</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vertAlign w:val="baseline"/>
          <w:rtl w:val="0"/>
        </w:rPr>
        <w:t xml:space="preserve"> atual precisa de enfrentar també</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vertAlign w:val="baseline"/>
          <w:rtl w:val="0"/>
        </w:rPr>
        <w:t xml:space="preserve"> – as vezes principalmente  - esta nova composição do </w:t>
      </w:r>
      <w:r w:rsidRPr="00000000" w:rsidR="00000000" w:rsidDel="00000000">
        <w:rPr>
          <w:rFonts w:cs="Times New Roman" w:hAnsi="Times New Roman" w:eastAsia="Times New Roman" w:ascii="Times New Roman"/>
          <w:i w:val="1"/>
          <w:vertAlign w:val="baseline"/>
          <w:rtl w:val="0"/>
        </w:rPr>
        <w:t xml:space="preserve">multiv</w:t>
      </w:r>
      <w:r w:rsidRPr="00000000" w:rsidR="00000000" w:rsidDel="00000000">
        <w:rPr>
          <w:rFonts w:cs="Times New Roman" w:hAnsi="Times New Roman" w:eastAsia="Times New Roman" w:ascii="Times New Roman"/>
          <w:i w:val="1"/>
          <w:rtl w:val="0"/>
        </w:rPr>
        <w:t xml:space="preserve">í</w:t>
      </w:r>
      <w:r w:rsidRPr="00000000" w:rsidR="00000000" w:rsidDel="00000000">
        <w:rPr>
          <w:rFonts w:cs="Times New Roman" w:hAnsi="Times New Roman" w:eastAsia="Times New Roman" w:ascii="Times New Roman"/>
          <w:i w:val="1"/>
          <w:vertAlign w:val="baseline"/>
          <w:rtl w:val="0"/>
        </w:rPr>
        <w:t xml:space="preserve">duo digital</w:t>
      </w:r>
      <w:r w:rsidRPr="00000000" w:rsidR="00000000" w:rsidDel="00000000">
        <w:rPr>
          <w:rFonts w:cs="Times New Roman" w:hAnsi="Times New Roman" w:eastAsia="Times New Roman" w:ascii="Times New Roman"/>
          <w:vertAlign w:val="baseline"/>
          <w:rtl w:val="0"/>
        </w:rPr>
        <w:t xml:space="preserve">, entre novas patologias e inovaç</w:t>
      </w:r>
      <w:r w:rsidRPr="00000000" w:rsidR="00000000" w:rsidDel="00000000">
        <w:rPr>
          <w:rFonts w:cs="Times New Roman" w:hAnsi="Times New Roman" w:eastAsia="Times New Roman" w:ascii="Times New Roman"/>
          <w:rtl w:val="0"/>
        </w:rPr>
        <w:t xml:space="preserve">õ</w:t>
      </w:r>
      <w:r w:rsidRPr="00000000" w:rsidR="00000000" w:rsidDel="00000000">
        <w:rPr>
          <w:rFonts w:cs="Times New Roman" w:hAnsi="Times New Roman" w:eastAsia="Times New Roman" w:ascii="Times New Roman"/>
          <w:vertAlign w:val="baseline"/>
          <w:rtl w:val="0"/>
        </w:rPr>
        <w:t xml:space="preserve">es comunicacionais libertadoras.</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Enfim, e</w:t>
      </w:r>
      <w:r w:rsidRPr="00000000" w:rsidR="00000000" w:rsidDel="00000000">
        <w:rPr>
          <w:rFonts w:cs="Times New Roman" w:hAnsi="Times New Roman" w:eastAsia="Times New Roman" w:ascii="Times New Roman"/>
          <w:color w:val="000000"/>
          <w:highlight w:val="white"/>
          <w:vertAlign w:val="baseline"/>
          <w:rtl w:val="0"/>
        </w:rPr>
        <w:t xml:space="preserve">u li </w:t>
      </w:r>
      <w:r w:rsidRPr="00000000" w:rsidR="00000000" w:rsidDel="00000000">
        <w:rPr>
          <w:rFonts w:cs="Times New Roman" w:hAnsi="Times New Roman" w:eastAsia="Times New Roman" w:ascii="Times New Roman"/>
          <w:i w:val="1"/>
          <w:color w:val="000000"/>
          <w:highlight w:val="white"/>
          <w:vertAlign w:val="baseline"/>
          <w:rtl w:val="0"/>
        </w:rPr>
        <w:t xml:space="preserve">Naven </w:t>
      </w:r>
      <w:r w:rsidRPr="00000000" w:rsidR="00000000" w:rsidDel="00000000">
        <w:rPr>
          <w:rFonts w:cs="Times New Roman" w:hAnsi="Times New Roman" w:eastAsia="Times New Roman" w:ascii="Times New Roman"/>
          <w:color w:val="000000"/>
          <w:highlight w:val="white"/>
          <w:vertAlign w:val="baseline"/>
          <w:rtl w:val="0"/>
        </w:rPr>
        <w:t xml:space="preserve">(7), outro livro de Bateson, em 1988 e desde o início essa obra influenciou minha </w:t>
      </w:r>
      <w:r w:rsidRPr="00000000" w:rsidR="00000000" w:rsidDel="00000000">
        <w:rPr>
          <w:rFonts w:cs="Times New Roman" w:hAnsi="Times New Roman" w:eastAsia="Times New Roman" w:ascii="Times New Roman"/>
          <w:i w:val="1"/>
          <w:color w:val="000000"/>
          <w:highlight w:val="white"/>
          <w:vertAlign w:val="baseline"/>
          <w:rtl w:val="0"/>
        </w:rPr>
        <w:t xml:space="preserve">cidade polifônica</w:t>
      </w:r>
      <w:r w:rsidRPr="00000000" w:rsidR="00000000" w:rsidDel="00000000">
        <w:rPr>
          <w:rFonts w:cs="Times New Roman" w:hAnsi="Times New Roman" w:eastAsia="Times New Roman" w:ascii="Times New Roman"/>
          <w:color w:val="000000"/>
          <w:highlight w:val="white"/>
          <w:vertAlign w:val="baseline"/>
          <w:rtl w:val="0"/>
        </w:rPr>
        <w:t xml:space="preserve">: sua escolha metodológica foi voltar ao mesmo ritual com pontos de vista disciplinar e </w:t>
      </w:r>
      <w:r w:rsidRPr="00000000" w:rsidR="00000000" w:rsidDel="00000000">
        <w:rPr>
          <w:rFonts w:cs="Times New Roman" w:hAnsi="Times New Roman" w:eastAsia="Times New Roman" w:ascii="Times New Roman"/>
          <w:highlight w:val="white"/>
          <w:rtl w:val="0"/>
        </w:rPr>
        <w:t xml:space="preserve">ó</w:t>
      </w:r>
      <w:r w:rsidRPr="00000000" w:rsidR="00000000" w:rsidDel="00000000">
        <w:rPr>
          <w:rFonts w:cs="Times New Roman" w:hAnsi="Times New Roman" w:eastAsia="Times New Roman" w:ascii="Times New Roman"/>
          <w:color w:val="000000"/>
          <w:highlight w:val="white"/>
          <w:vertAlign w:val="baseline"/>
          <w:rtl w:val="0"/>
        </w:rPr>
        <w:t xml:space="preserve">tica</w:t>
      </w:r>
      <w:r w:rsidRPr="00000000" w:rsidR="00000000" w:rsidDel="00000000">
        <w:rPr>
          <w:rFonts w:cs="Times New Roman" w:hAnsi="Times New Roman" w:eastAsia="Times New Roman" w:ascii="Times New Roman"/>
          <w:color w:val="000000"/>
          <w:highlight w:val="white"/>
          <w:vertAlign w:val="baseline"/>
          <w:rtl w:val="0"/>
        </w:rPr>
        <w:t xml:space="preserve">s</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color w:val="000000"/>
          <w:highlight w:val="white"/>
          <w:vertAlign w:val="baseline"/>
          <w:rtl w:val="0"/>
        </w:rPr>
        <w:t xml:space="preserve">diferenciad</w:t>
      </w:r>
      <w:r w:rsidRPr="00000000" w:rsidR="00000000" w:rsidDel="00000000">
        <w:rPr>
          <w:rFonts w:cs="Times New Roman" w:hAnsi="Times New Roman" w:eastAsia="Times New Roman" w:ascii="Times New Roman"/>
          <w:highlight w:val="white"/>
          <w:rtl w:val="0"/>
        </w:rPr>
        <w:t xml:space="preserve">a</w:t>
      </w:r>
      <w:r w:rsidRPr="00000000" w:rsidR="00000000" w:rsidDel="00000000">
        <w:rPr>
          <w:rFonts w:cs="Times New Roman" w:hAnsi="Times New Roman" w:eastAsia="Times New Roman" w:ascii="Times New Roman"/>
          <w:color w:val="000000"/>
          <w:highlight w:val="white"/>
          <w:vertAlign w:val="baseline"/>
          <w:rtl w:val="0"/>
        </w:rPr>
        <w:t xml:space="preserve">s, numa diferenciação epistêmica sem-fim, enquanto um fato empírico como um ritual nunca poderia </w:t>
      </w:r>
      <w:r w:rsidRPr="00000000" w:rsidR="00000000" w:rsidDel="00000000">
        <w:rPr>
          <w:rFonts w:cs="Times New Roman" w:hAnsi="Times New Roman" w:eastAsia="Times New Roman" w:ascii="Times New Roman"/>
          <w:i w:val="1"/>
          <w:color w:val="000000"/>
          <w:highlight w:val="white"/>
          <w:vertAlign w:val="baseline"/>
          <w:rtl w:val="0"/>
        </w:rPr>
        <w:t xml:space="preserve">ser</w:t>
      </w:r>
      <w:r w:rsidRPr="00000000" w:rsidR="00000000" w:rsidDel="00000000">
        <w:rPr>
          <w:rFonts w:cs="Times New Roman" w:hAnsi="Times New Roman" w:eastAsia="Times New Roman" w:ascii="Times New Roman"/>
          <w:b w:val="1"/>
          <w:color w:val="000000"/>
          <w:highlight w:val="white"/>
          <w:vertAlign w:val="baseline"/>
          <w:rtl w:val="0"/>
        </w:rPr>
        <w:t xml:space="preserve"> </w:t>
      </w:r>
      <w:r w:rsidRPr="00000000" w:rsidR="00000000" w:rsidDel="00000000">
        <w:rPr>
          <w:rFonts w:cs="Times New Roman" w:hAnsi="Times New Roman" w:eastAsia="Times New Roman" w:ascii="Times New Roman"/>
          <w:i w:val="1"/>
          <w:color w:val="000000"/>
          <w:highlight w:val="white"/>
          <w:vertAlign w:val="baseline"/>
          <w:rtl w:val="0"/>
        </w:rPr>
        <w:t xml:space="preserve">compreendido</w:t>
      </w:r>
      <w:r w:rsidRPr="00000000" w:rsidR="00000000" w:rsidDel="00000000">
        <w:rPr>
          <w:rFonts w:cs="Times New Roman" w:hAnsi="Times New Roman" w:eastAsia="Times New Roman" w:ascii="Times New Roman"/>
          <w:b w:val="1"/>
          <w:color w:val="000000"/>
          <w:highlight w:val="white"/>
          <w:vertAlign w:val="baseline"/>
          <w:rtl w:val="0"/>
        </w:rPr>
        <w:t xml:space="preserve"> </w:t>
      </w:r>
      <w:r w:rsidRPr="00000000" w:rsidR="00000000" w:rsidDel="00000000">
        <w:rPr>
          <w:rFonts w:cs="Times New Roman" w:hAnsi="Times New Roman" w:eastAsia="Times New Roman" w:ascii="Times New Roman"/>
          <w:color w:val="000000"/>
          <w:highlight w:val="white"/>
          <w:vertAlign w:val="baseline"/>
          <w:rtl w:val="0"/>
        </w:rPr>
        <w:t xml:space="preserve">em sua totalidade através de </w:t>
      </w:r>
      <w:r w:rsidRPr="00000000" w:rsidR="00000000" w:rsidDel="00000000">
        <w:rPr>
          <w:rFonts w:cs="Times New Roman" w:hAnsi="Times New Roman" w:eastAsia="Times New Roman" w:ascii="Times New Roman"/>
          <w:i w:val="1"/>
          <w:color w:val="000000"/>
          <w:highlight w:val="white"/>
          <w:vertAlign w:val="baseline"/>
          <w:rtl w:val="0"/>
        </w:rPr>
        <w:t xml:space="preserve">um</w:t>
      </w:r>
      <w:r w:rsidRPr="00000000" w:rsidR="00000000" w:rsidDel="00000000">
        <w:rPr>
          <w:rFonts w:cs="Times New Roman" w:hAnsi="Times New Roman" w:eastAsia="Times New Roman" w:ascii="Times New Roman"/>
          <w:color w:val="000000"/>
          <w:highlight w:val="white"/>
          <w:vertAlign w:val="baseline"/>
          <w:rtl w:val="0"/>
        </w:rPr>
        <w:t xml:space="preserve"> método ou </w:t>
      </w:r>
      <w:r w:rsidRPr="00000000" w:rsidR="00000000" w:rsidDel="00000000">
        <w:rPr>
          <w:rFonts w:cs="Times New Roman" w:hAnsi="Times New Roman" w:eastAsia="Times New Roman" w:ascii="Times New Roman"/>
          <w:i w:val="1"/>
          <w:color w:val="000000"/>
          <w:highlight w:val="white"/>
          <w:vertAlign w:val="baseline"/>
          <w:rtl w:val="0"/>
        </w:rPr>
        <w:t xml:space="preserve">uma</w:t>
      </w:r>
      <w:r w:rsidRPr="00000000" w:rsidR="00000000" w:rsidDel="00000000">
        <w:rPr>
          <w:rFonts w:cs="Times New Roman" w:hAnsi="Times New Roman" w:eastAsia="Times New Roman" w:ascii="Times New Roman"/>
          <w:color w:val="000000"/>
          <w:highlight w:val="white"/>
          <w:vertAlign w:val="baseline"/>
          <w:rtl w:val="0"/>
        </w:rPr>
        <w:t xml:space="preserve"> monoescritura. Em suma, a multiplicação de pontos de vista dos pesquisadores sobre o próprio </w:t>
      </w:r>
      <w:r w:rsidRPr="00000000" w:rsidR="00000000" w:rsidDel="00000000">
        <w:rPr>
          <w:rFonts w:cs="Times New Roman" w:hAnsi="Times New Roman" w:eastAsia="Times New Roman" w:ascii="Times New Roman"/>
          <w:i w:val="1"/>
          <w:color w:val="000000"/>
          <w:highlight w:val="white"/>
          <w:vertAlign w:val="baseline"/>
          <w:rtl w:val="0"/>
        </w:rPr>
        <w:t xml:space="preserve">objeto</w:t>
      </w:r>
      <w:r w:rsidRPr="00000000" w:rsidR="00000000" w:rsidDel="00000000">
        <w:rPr>
          <w:rFonts w:cs="Times New Roman" w:hAnsi="Times New Roman" w:eastAsia="Times New Roman" w:ascii="Times New Roman"/>
          <w:color w:val="000000"/>
          <w:highlight w:val="white"/>
          <w:vertAlign w:val="baseline"/>
          <w:rtl w:val="0"/>
        </w:rPr>
        <w:t xml:space="preserve"> de pesquisa tem sido decisiva. </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vertAlign w:val="baseline"/>
          <w:rtl w:val="0"/>
        </w:rPr>
        <w:t xml:space="preserve">Devo dizer que, devido a isso, se desenvolveu em mim a necessidade de ver a dimensão subjetiva do objeto, para dar voz à individualidade que a antropologia cultural, mesmo que batesoniana, silencia, ignora ou até mesmo remove. Minha intenção é encontrar a individualidade no trabalho de campo, ainda que sem nome e voz. Neste sentido, o excesso de “objetivismo” ligado ao excesso de um naturalismo </w:t>
      </w:r>
      <w:r w:rsidRPr="00000000" w:rsidR="00000000" w:rsidDel="00000000">
        <w:rPr>
          <w:rFonts w:cs="Times New Roman" w:hAnsi="Times New Roman" w:eastAsia="Times New Roman" w:ascii="Times New Roman"/>
          <w:i w:val="1"/>
          <w:vertAlign w:val="baseline"/>
          <w:rtl w:val="0"/>
        </w:rPr>
        <w:t xml:space="preserve">transcendente</w:t>
      </w:r>
      <w:r w:rsidRPr="00000000" w:rsidR="00000000" w:rsidDel="00000000">
        <w:rPr>
          <w:rFonts w:cs="Times New Roman" w:hAnsi="Times New Roman" w:eastAsia="Times New Roman" w:ascii="Times New Roman"/>
          <w:vertAlign w:val="baseline"/>
          <w:rtl w:val="0"/>
        </w:rPr>
        <w:t xml:space="preserve"> é o seu limite. Como j</w:t>
      </w:r>
      <w:r w:rsidRPr="00000000" w:rsidR="00000000" w:rsidDel="00000000">
        <w:rPr>
          <w:rFonts w:cs="Times New Roman" w:hAnsi="Times New Roman" w:eastAsia="Times New Roman" w:ascii="Times New Roman"/>
          <w:rtl w:val="0"/>
        </w:rPr>
        <w:t xml:space="preserve">á</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rtl w:val="0"/>
        </w:rPr>
        <w:t xml:space="preserve">i</w:t>
      </w:r>
      <w:r w:rsidRPr="00000000" w:rsidR="00000000" w:rsidDel="00000000">
        <w:rPr>
          <w:rFonts w:cs="Times New Roman" w:hAnsi="Times New Roman" w:eastAsia="Times New Roman" w:ascii="Times New Roman"/>
          <w:vertAlign w:val="baseline"/>
          <w:rtl w:val="0"/>
        </w:rPr>
        <w:t xml:space="preserve">ntr</w:t>
      </w:r>
      <w:r w:rsidRPr="00000000" w:rsidR="00000000" w:rsidDel="00000000">
        <w:rPr>
          <w:rFonts w:cs="Times New Roman" w:hAnsi="Times New Roman" w:eastAsia="Times New Roman" w:ascii="Times New Roman"/>
          <w:rtl w:val="0"/>
        </w:rPr>
        <w:t xml:space="preserve">o</w:t>
      </w:r>
      <w:r w:rsidRPr="00000000" w:rsidR="00000000" w:rsidDel="00000000">
        <w:rPr>
          <w:rFonts w:cs="Times New Roman" w:hAnsi="Times New Roman" w:eastAsia="Times New Roman" w:ascii="Times New Roman"/>
          <w:vertAlign w:val="baseline"/>
          <w:rtl w:val="0"/>
        </w:rPr>
        <w:t xml:space="preserve">duzi, o conceito de </w:t>
      </w:r>
      <w:r w:rsidRPr="00000000" w:rsidR="00000000" w:rsidDel="00000000">
        <w:rPr>
          <w:rFonts w:cs="Times New Roman" w:hAnsi="Times New Roman" w:eastAsia="Times New Roman" w:ascii="Times New Roman"/>
          <w:i w:val="1"/>
          <w:vertAlign w:val="baseline"/>
          <w:rtl w:val="0"/>
        </w:rPr>
        <w:t xml:space="preserve">ethos</w:t>
      </w:r>
      <w:r w:rsidRPr="00000000" w:rsidR="00000000" w:rsidDel="00000000">
        <w:rPr>
          <w:rFonts w:cs="Times New Roman" w:hAnsi="Times New Roman" w:eastAsia="Times New Roman" w:ascii="Times New Roman"/>
          <w:vertAlign w:val="baseline"/>
          <w:rtl w:val="0"/>
        </w:rPr>
        <w:t xml:space="preserve"> – de que forma as emoções são produzidas, </w:t>
      </w:r>
      <w:r w:rsidRPr="00000000" w:rsidR="00000000" w:rsidDel="00000000">
        <w:rPr>
          <w:rFonts w:cs="Times New Roman" w:hAnsi="Times New Roman" w:eastAsia="Times New Roman" w:ascii="Times New Roman"/>
          <w:color w:val="000000"/>
          <w:vertAlign w:val="baseline"/>
          <w:rtl w:val="0"/>
        </w:rPr>
        <w:t xml:space="preserve">fixadas e modificadas culturalmente – é outra importante categoria aplicada à pesquisa e ao pesquisador.</w:t>
      </w:r>
      <w:r w:rsidRPr="00000000" w:rsidR="00000000" w:rsidDel="00000000">
        <w:rPr>
          <w:rFonts w:cs="Times New Roman" w:hAnsi="Times New Roman" w:eastAsia="Times New Roman" w:ascii="Times New Roman"/>
          <w:vertAlign w:val="baseline"/>
          <w:rtl w:val="0"/>
        </w:rPr>
        <w:t xml:space="preserve"> O estudo etnográfico das emoções e dos desvios patológicos comunicacionais é um dos grandes méritos de Bateson, fato que provocou a dura crítica de um Malinowski bloqueado no funcionalismo e que favoreceu a sucessiva pesquisa sobre o duplo v</w:t>
      </w:r>
      <w:r w:rsidRPr="00000000" w:rsidR="00000000" w:rsidDel="00000000">
        <w:rPr>
          <w:rFonts w:cs="Times New Roman" w:hAnsi="Times New Roman" w:eastAsia="Times New Roman" w:ascii="Times New Roman"/>
          <w:rtl w:val="0"/>
        </w:rPr>
        <w:t xml:space="preserve">í</w:t>
      </w:r>
      <w:r w:rsidRPr="00000000" w:rsidR="00000000" w:rsidDel="00000000">
        <w:rPr>
          <w:rFonts w:cs="Times New Roman" w:hAnsi="Times New Roman" w:eastAsia="Times New Roman" w:ascii="Times New Roman"/>
          <w:vertAlign w:val="baseline"/>
          <w:rtl w:val="0"/>
        </w:rPr>
        <w:t xml:space="preserve">nculo e a es</w:t>
      </w:r>
      <w:r w:rsidRPr="00000000" w:rsidR="00000000" w:rsidDel="00000000">
        <w:rPr>
          <w:rFonts w:cs="Times New Roman" w:hAnsi="Times New Roman" w:eastAsia="Times New Roman" w:ascii="Times New Roman"/>
          <w:rtl w:val="0"/>
        </w:rPr>
        <w:t xml:space="preserve">qu</w:t>
      </w:r>
      <w:r w:rsidRPr="00000000" w:rsidR="00000000" w:rsidDel="00000000">
        <w:rPr>
          <w:rFonts w:cs="Times New Roman" w:hAnsi="Times New Roman" w:eastAsia="Times New Roman" w:ascii="Times New Roman"/>
          <w:vertAlign w:val="baseline"/>
          <w:rtl w:val="0"/>
        </w:rPr>
        <w:t xml:space="preserve">izofrenia.</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vertAlign w:val="baseline"/>
          <w:rtl w:val="0"/>
        </w:rPr>
        <w:t xml:space="preserve">Naven</w:t>
      </w:r>
      <w:r w:rsidRPr="00000000" w:rsidR="00000000" w:rsidDel="00000000">
        <w:rPr>
          <w:rFonts w:cs="Times New Roman" w:hAnsi="Times New Roman" w:eastAsia="Times New Roman" w:ascii="Times New Roman"/>
          <w:vertAlign w:val="baseline"/>
          <w:rtl w:val="0"/>
        </w:rPr>
        <w:t xml:space="preserve"> contribuiu para a crise da objetividade na pesquisa, para a aproximação constante a um núcleo de verdade etnográfica que sempre foge, </w:t>
      </w:r>
      <w:r w:rsidRPr="00000000" w:rsidR="00000000" w:rsidDel="00000000">
        <w:rPr>
          <w:rFonts w:cs="Times New Roman" w:hAnsi="Times New Roman" w:eastAsia="Times New Roman" w:ascii="Times New Roman"/>
          <w:color w:val="000000"/>
          <w:highlight w:val="white"/>
          <w:vertAlign w:val="baseline"/>
          <w:rtl w:val="0"/>
        </w:rPr>
        <w:t xml:space="preserve">que irá se mover cada vez para mais longe, enquanto o mesmo ritual e as pessoas que o praticam mudam, assim como o sujeito que faz a pesquisa é sempre diferente.</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color w:val="000000"/>
          <w:highlight w:val="white"/>
          <w:vertAlign w:val="baseline"/>
          <w:rtl w:val="0"/>
        </w:rPr>
        <w:t xml:space="preserve">Enfim, a etnografia é </w:t>
      </w:r>
      <w:commentRangeStart w:id="25"/>
      <w:r w:rsidRPr="00000000" w:rsidR="00000000" w:rsidDel="00000000">
        <w:rPr>
          <w:rFonts w:cs="Times New Roman" w:hAnsi="Times New Roman" w:eastAsia="Times New Roman" w:ascii="Times New Roman"/>
          <w:color w:val="000000"/>
          <w:highlight w:val="white"/>
          <w:vertAlign w:val="baseline"/>
          <w:rtl w:val="0"/>
        </w:rPr>
        <w:t xml:space="preserve">acabável e inacabável, como diria Freud para a análise</w:t>
      </w:r>
      <w:commentRangeEnd w:id="25"/>
      <w:r w:rsidRPr="00000000" w:rsidR="00000000" w:rsidDel="00000000">
        <w:commentReference w:id="25"/>
      </w:r>
      <w:r w:rsidRPr="00000000" w:rsidR="00000000" w:rsidDel="00000000">
        <w:rPr>
          <w:rFonts w:cs="Times New Roman" w:hAnsi="Times New Roman" w:eastAsia="Times New Roman" w:ascii="Times New Roman"/>
          <w:color w:val="000000"/>
          <w:highlight w:val="white"/>
          <w:vertAlign w:val="baseline"/>
          <w:rtl w:val="0"/>
        </w:rPr>
        <w:t xml:space="preserve">. Talvez se possa afirmar que Bateson se sentisse limitado pela disciplina, motivo pelo qual teria influenciado muitas pessoas que não se tornaram antropólogas no sentido restrito. Na minha experiência, posso dizer que ele me influenciou profundamente, que a leitura e a visão atenta de </w:t>
      </w:r>
      <w:r w:rsidRPr="00000000" w:rsidR="00000000" w:rsidDel="00000000">
        <w:rPr>
          <w:rFonts w:cs="Times New Roman" w:hAnsi="Times New Roman" w:eastAsia="Times New Roman" w:ascii="Times New Roman"/>
          <w:i w:val="1"/>
          <w:color w:val="000000"/>
          <w:highlight w:val="white"/>
          <w:vertAlign w:val="baseline"/>
          <w:rtl w:val="0"/>
        </w:rPr>
        <w:t xml:space="preserve">Naven</w:t>
      </w:r>
      <w:r w:rsidRPr="00000000" w:rsidR="00000000" w:rsidDel="00000000">
        <w:rPr>
          <w:rFonts w:cs="Times New Roman" w:hAnsi="Times New Roman" w:eastAsia="Times New Roman" w:ascii="Times New Roman"/>
          <w:color w:val="000000"/>
          <w:highlight w:val="white"/>
          <w:vertAlign w:val="baseline"/>
          <w:rtl w:val="0"/>
        </w:rPr>
        <w:t xml:space="preserve">, de </w:t>
      </w:r>
      <w:r w:rsidRPr="00000000" w:rsidR="00000000" w:rsidDel="00000000">
        <w:rPr>
          <w:rFonts w:cs="Times New Roman" w:hAnsi="Times New Roman" w:eastAsia="Times New Roman" w:ascii="Times New Roman"/>
          <w:i w:val="1"/>
          <w:color w:val="000000"/>
          <w:highlight w:val="white"/>
          <w:vertAlign w:val="baseline"/>
          <w:rtl w:val="0"/>
        </w:rPr>
        <w:t xml:space="preserve">Balinese character </w:t>
      </w:r>
      <w:r w:rsidRPr="00000000" w:rsidR="00000000" w:rsidDel="00000000">
        <w:rPr>
          <w:rFonts w:cs="Times New Roman" w:hAnsi="Times New Roman" w:eastAsia="Times New Roman" w:ascii="Times New Roman"/>
          <w:color w:val="000000"/>
          <w:highlight w:val="white"/>
          <w:vertAlign w:val="baseline"/>
          <w:rtl w:val="0"/>
        </w:rPr>
        <w:t xml:space="preserve">e de</w:t>
      </w:r>
      <w:r w:rsidRPr="00000000" w:rsidR="00000000" w:rsidDel="00000000">
        <w:rPr>
          <w:rFonts w:cs="Times New Roman" w:hAnsi="Times New Roman" w:eastAsia="Times New Roman" w:ascii="Times New Roman"/>
          <w:i w:val="1"/>
          <w:color w:val="000000"/>
          <w:highlight w:val="white"/>
          <w:vertAlign w:val="baseline"/>
          <w:rtl w:val="0"/>
        </w:rPr>
        <w:t xml:space="preserve"> Ecologia da mente</w:t>
      </w:r>
      <w:r w:rsidRPr="00000000" w:rsidR="00000000" w:rsidDel="00000000">
        <w:rPr>
          <w:rFonts w:cs="Times New Roman" w:hAnsi="Times New Roman" w:eastAsia="Times New Roman" w:ascii="Times New Roman"/>
          <w:color w:val="000000"/>
          <w:highlight w:val="white"/>
          <w:vertAlign w:val="baseline"/>
          <w:rtl w:val="0"/>
        </w:rPr>
        <w:t xml:space="preserve"> me formaram.</w:t>
      </w:r>
      <w:r w:rsidRPr="00000000" w:rsidR="00000000" w:rsidDel="00000000">
        <w:rPr>
          <w:rtl w:val="0"/>
        </w:rPr>
      </w:r>
    </w:p>
    <w:p w:rsidP="00000000" w:rsidRPr="00000000" w:rsidR="00000000" w:rsidDel="00000000" w:rsidRDefault="00000000">
      <w:pPr>
        <w:spacing w:lineRule="auto" w:line="360"/>
        <w:ind w:firstLine="709"/>
        <w:contextualSpacing w:val="0"/>
        <w:jc w:val="both"/>
      </w:pPr>
      <w:r w:rsidRPr="00000000" w:rsidR="00000000" w:rsidDel="00000000">
        <w:rPr>
          <w:rFonts w:cs="Times New Roman" w:hAnsi="Times New Roman" w:eastAsia="Times New Roman" w:ascii="Times New Roman"/>
          <w:color w:val="000000"/>
          <w:highlight w:val="white"/>
          <w:vertAlign w:val="baseline"/>
          <w:rtl w:val="0"/>
        </w:rPr>
        <w:t xml:space="preserve">Devo mencionar também um autor contemporâneo de Bateson, totalmente diferente dele, formando um par que nunca se encontr</w:t>
      </w:r>
      <w:r w:rsidRPr="00000000" w:rsidR="00000000" w:rsidDel="00000000">
        <w:rPr>
          <w:rFonts w:cs="Times New Roman" w:hAnsi="Times New Roman" w:eastAsia="Times New Roman" w:ascii="Times New Roman"/>
          <w:highlight w:val="white"/>
          <w:rtl w:val="0"/>
        </w:rPr>
        <w:t xml:space="preserve">ou</w:t>
      </w:r>
      <w:r w:rsidRPr="00000000" w:rsidR="00000000" w:rsidDel="00000000">
        <w:rPr>
          <w:rFonts w:cs="Times New Roman" w:hAnsi="Times New Roman" w:eastAsia="Times New Roman" w:ascii="Times New Roman"/>
          <w:color w:val="000000"/>
          <w:highlight w:val="white"/>
          <w:vertAlign w:val="baseline"/>
          <w:rtl w:val="0"/>
        </w:rPr>
        <w:t xml:space="preserve"> física </w:t>
      </w:r>
      <w:r w:rsidRPr="00000000" w:rsidR="00000000" w:rsidDel="00000000">
        <w:rPr>
          <w:rFonts w:cs="Times New Roman" w:hAnsi="Times New Roman" w:eastAsia="Times New Roman" w:ascii="Times New Roman"/>
          <w:highlight w:val="white"/>
          <w:rtl w:val="0"/>
        </w:rPr>
        <w:t xml:space="preserve">ou</w:t>
      </w:r>
      <w:r w:rsidRPr="00000000" w:rsidR="00000000" w:rsidDel="00000000">
        <w:rPr>
          <w:rFonts w:cs="Times New Roman" w:hAnsi="Times New Roman" w:eastAsia="Times New Roman" w:ascii="Times New Roman"/>
          <w:color w:val="000000"/>
          <w:highlight w:val="white"/>
          <w:vertAlign w:val="baseline"/>
          <w:rtl w:val="0"/>
        </w:rPr>
        <w:t xml:space="preserve"> cientificamente; refiro-me a Walter Benjamin. Aqui sinalizo outro aspecto metodológico inerente a ambos além de um certo “misticismo imanente”. Bateson diz no célebre posfácio de </w:t>
      </w:r>
      <w:r w:rsidRPr="00000000" w:rsidR="00000000" w:rsidDel="00000000">
        <w:rPr>
          <w:rFonts w:cs="Times New Roman" w:hAnsi="Times New Roman" w:eastAsia="Times New Roman" w:ascii="Times New Roman"/>
          <w:i w:val="1"/>
          <w:color w:val="000000"/>
          <w:highlight w:val="white"/>
          <w:vertAlign w:val="baseline"/>
          <w:rtl w:val="0"/>
        </w:rPr>
        <w:t xml:space="preserve">Naven</w:t>
      </w:r>
      <w:r w:rsidRPr="00000000" w:rsidR="00000000" w:rsidDel="00000000">
        <w:rPr>
          <w:rFonts w:cs="Times New Roman" w:hAnsi="Times New Roman" w:eastAsia="Times New Roman" w:ascii="Times New Roman"/>
          <w:color w:val="000000"/>
          <w:highlight w:val="white"/>
          <w:vertAlign w:val="baseline"/>
          <w:rtl w:val="0"/>
        </w:rPr>
        <w:t xml:space="preserve"> que o método está em colocar junto os dados – o que é fundamental em toda pesquisa contemporânea, eu acho. Benjamin, mais sensível ao cinema e à tecnologia reproduzível, afirmava que o método está na montagem. Portanto, a </w:t>
      </w:r>
      <w:r w:rsidRPr="00000000" w:rsidR="00000000" w:rsidDel="00000000">
        <w:rPr>
          <w:rFonts w:cs="Times New Roman" w:hAnsi="Times New Roman" w:eastAsia="Times New Roman" w:ascii="Times New Roman"/>
          <w:i w:val="1"/>
          <w:color w:val="000000"/>
          <w:highlight w:val="white"/>
          <w:vertAlign w:val="baseline"/>
          <w:rtl w:val="0"/>
        </w:rPr>
        <w:t xml:space="preserve">composição</w:t>
      </w:r>
      <w:r w:rsidRPr="00000000" w:rsidR="00000000" w:rsidDel="00000000">
        <w:rPr>
          <w:rFonts w:cs="Times New Roman" w:hAnsi="Times New Roman" w:eastAsia="Times New Roman" w:ascii="Times New Roman"/>
          <w:color w:val="000000"/>
          <w:highlight w:val="white"/>
          <w:vertAlign w:val="baseline"/>
          <w:rtl w:val="0"/>
        </w:rPr>
        <w:t xml:space="preserve"> é para mim o conceito mais adequado ao lugar da escrita, a fim de dar sentido à pesquisa de campo: uma montagem de fragmentos escritos, ensaísticos, literários, poéticos, icônicos, sônicos para a qual uma composiçao fluida consegue dar um sentido parcial e </w:t>
      </w:r>
      <w:commentRangeStart w:id="26"/>
      <w:r w:rsidRPr="00000000" w:rsidR="00000000" w:rsidDel="00000000">
        <w:rPr>
          <w:rFonts w:cs="Times New Roman" w:hAnsi="Times New Roman" w:eastAsia="Times New Roman" w:ascii="Times New Roman"/>
          <w:color w:val="000000"/>
          <w:highlight w:val="white"/>
          <w:vertAlign w:val="baseline"/>
          <w:rtl w:val="0"/>
        </w:rPr>
        <w:t xml:space="preserve">temporâneo</w:t>
      </w:r>
      <w:commentRangeEnd w:id="26"/>
      <w:r w:rsidRPr="00000000" w:rsidR="00000000" w:rsidDel="00000000">
        <w:commentReference w:id="26"/>
      </w:r>
      <w:r w:rsidRPr="00000000" w:rsidR="00000000" w:rsidDel="00000000">
        <w:rPr>
          <w:rFonts w:cs="Times New Roman" w:hAnsi="Times New Roman" w:eastAsia="Times New Roman" w:ascii="Times New Roman"/>
          <w:color w:val="000000"/>
          <w:highlight w:val="white"/>
          <w:vertAlign w:val="baseline"/>
          <w:rtl w:val="0"/>
        </w:rPr>
        <w:t xml:space="preserve">, oblíquo e profundo.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i w:val="1"/>
          <w:vertAlign w:val="baseline"/>
          <w:rtl w:val="0"/>
        </w:rPr>
        <w:t xml:space="preserve">Massimo Canevacci</w:t>
      </w:r>
      <w:r w:rsidRPr="00000000" w:rsidR="00000000" w:rsidDel="00000000">
        <w:rPr>
          <w:rFonts w:cs="Times New Roman" w:hAnsi="Times New Roman" w:eastAsia="Times New Roman" w:ascii="Times New Roman"/>
          <w:i w:val="1"/>
          <w:vertAlign w:val="baseline"/>
          <w:rtl w:val="0"/>
        </w:rPr>
        <w:t xml:space="preserve"> é professor de Antropologia Cultural e de Arte e Culturas Digitais na Faculdade de Ciências da Comunicação, Universidade de Roma “La Sapienza”. Atualmente professor visitante no IEA/USP, integra a Comissão Científica do IEA-USP na Academia Intercontinental.</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vertAlign w:val="baseline"/>
          <w:rtl w:val="0"/>
        </w:rPr>
        <w:t xml:space="preserve">NOTAS E REFERÊNCIAS BIBLIOGRÁFICAS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1. Canevacci, M. </w:t>
      </w:r>
      <w:r w:rsidRPr="00000000" w:rsidR="00000000" w:rsidDel="00000000">
        <w:rPr>
          <w:rFonts w:cs="Times New Roman" w:hAnsi="Times New Roman" w:eastAsia="Times New Roman" w:ascii="Times New Roman"/>
          <w:i w:val="1"/>
          <w:vertAlign w:val="baseline"/>
          <w:rtl w:val="0"/>
        </w:rPr>
        <w:t xml:space="preserve">A cidade polifônica</w:t>
      </w:r>
      <w:r w:rsidRPr="00000000" w:rsidR="00000000" w:rsidDel="00000000">
        <w:rPr>
          <w:rFonts w:cs="Times New Roman" w:hAnsi="Times New Roman" w:eastAsia="Times New Roman" w:ascii="Times New Roman"/>
          <w:vertAlign w:val="baseline"/>
          <w:rtl w:val="0"/>
        </w:rPr>
        <w:t xml:space="preserve">. São Paulo: Nobel. 2004.</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2.</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Canevacci, M. </w:t>
      </w:r>
      <w:r w:rsidRPr="00000000" w:rsidR="00000000" w:rsidDel="00000000">
        <w:rPr>
          <w:rFonts w:cs="Times New Roman" w:hAnsi="Times New Roman" w:eastAsia="Times New Roman" w:ascii="Times New Roman"/>
          <w:i w:val="1"/>
          <w:vertAlign w:val="baseline"/>
          <w:rtl w:val="0"/>
        </w:rPr>
        <w:t xml:space="preserve">Comunicação visual</w:t>
      </w:r>
      <w:r w:rsidRPr="00000000" w:rsidR="00000000" w:rsidDel="00000000">
        <w:rPr>
          <w:rFonts w:cs="Times New Roman" w:hAnsi="Times New Roman" w:eastAsia="Times New Roman" w:ascii="Times New Roman"/>
          <w:vertAlign w:val="baseline"/>
          <w:rtl w:val="0"/>
        </w:rPr>
        <w:t xml:space="preserve">. São Paulo: Brasiliense. 2009.</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3. Canevacci, M. </w:t>
      </w:r>
      <w:r w:rsidRPr="00000000" w:rsidR="00000000" w:rsidDel="00000000">
        <w:rPr>
          <w:rFonts w:cs="Times New Roman" w:hAnsi="Times New Roman" w:eastAsia="Times New Roman" w:ascii="Times New Roman"/>
          <w:i w:val="1"/>
          <w:vertAlign w:val="baseline"/>
          <w:rtl w:val="0"/>
        </w:rPr>
        <w:t xml:space="preserve">Fetichismos Visuais</w:t>
      </w:r>
      <w:r w:rsidRPr="00000000" w:rsidR="00000000" w:rsidDel="00000000">
        <w:rPr>
          <w:rFonts w:cs="Times New Roman" w:hAnsi="Times New Roman" w:eastAsia="Times New Roman" w:ascii="Times New Roman"/>
          <w:vertAlign w:val="baseline"/>
          <w:rtl w:val="0"/>
        </w:rPr>
        <w:t xml:space="preserve">. São Paulo: 2009</w:t>
      </w:r>
      <w:r w:rsidRPr="00000000" w:rsidR="00000000" w:rsidDel="00000000">
        <w:rPr>
          <w:rtl w:val="0"/>
        </w:rPr>
      </w:r>
    </w:p>
    <w:p w:rsidP="00000000" w:rsidRPr="00000000" w:rsidR="00000000" w:rsidDel="00000000" w:rsidRDefault="00000000">
      <w:pPr>
        <w:widowControl w:val="0"/>
        <w:spacing w:lineRule="auto" w:after="0" w:line="360" w:before="0"/>
        <w:ind w:left="283" w:right="0" w:hanging="282"/>
        <w:contextualSpacing w:val="0"/>
        <w:jc w:val="both"/>
      </w:pPr>
      <w:r w:rsidRPr="00000000" w:rsidR="00000000" w:rsidDel="00000000">
        <w:rPr>
          <w:rFonts w:cs="Times New Roman" w:hAnsi="Times New Roman" w:eastAsia="Times New Roman" w:ascii="Times New Roman"/>
          <w:b w:val="0"/>
          <w:sz w:val="24"/>
          <w:vertAlign w:val="baseline"/>
          <w:rtl w:val="0"/>
        </w:rPr>
        <w:t xml:space="preserve">4. Bateson, G. &amp; Mead, M. </w:t>
      </w:r>
      <w:r w:rsidRPr="00000000" w:rsidR="00000000" w:rsidDel="00000000">
        <w:rPr>
          <w:rFonts w:cs="Times New Roman" w:hAnsi="Times New Roman" w:eastAsia="Times New Roman" w:ascii="Times New Roman"/>
          <w:b w:val="0"/>
          <w:i w:val="1"/>
          <w:sz w:val="24"/>
          <w:vertAlign w:val="baseline"/>
          <w:rtl w:val="0"/>
        </w:rPr>
        <w:t xml:space="preserve">Balinese character. A photographic analysis</w:t>
      </w:r>
      <w:r w:rsidRPr="00000000" w:rsidR="00000000" w:rsidDel="00000000">
        <w:rPr>
          <w:rFonts w:cs="Times New Roman" w:hAnsi="Times New Roman" w:eastAsia="Times New Roman" w:ascii="Times New Roman"/>
          <w:b w:val="0"/>
          <w:sz w:val="24"/>
          <w:vertAlign w:val="baseline"/>
          <w:rtl w:val="0"/>
        </w:rPr>
        <w:t xml:space="preserve">. New York: Academy of Sciences. 1942.</w:t>
      </w:r>
      <w:r w:rsidRPr="00000000" w:rsidR="00000000" w:rsidDel="00000000">
        <w:rPr>
          <w:rtl w:val="0"/>
        </w:rPr>
      </w:r>
    </w:p>
    <w:p w:rsidP="00000000" w:rsidRPr="00000000" w:rsidR="00000000" w:rsidDel="00000000" w:rsidRDefault="00000000">
      <w:pPr>
        <w:widowControl w:val="0"/>
        <w:spacing w:lineRule="auto" w:after="0" w:line="360" w:before="0"/>
        <w:ind w:left="283" w:right="0" w:hanging="282"/>
        <w:contextualSpacing w:val="0"/>
        <w:jc w:val="both"/>
      </w:pPr>
      <w:r w:rsidRPr="00000000" w:rsidR="00000000" w:rsidDel="00000000">
        <w:rPr>
          <w:rFonts w:cs="Times New Roman" w:hAnsi="Times New Roman" w:eastAsia="Times New Roman" w:ascii="Times New Roman"/>
          <w:b w:val="0"/>
          <w:sz w:val="24"/>
          <w:vertAlign w:val="baseline"/>
          <w:rtl w:val="0"/>
        </w:rPr>
        <w:t xml:space="preserve">5. Bateson, G. </w:t>
      </w:r>
      <w:r w:rsidRPr="00000000" w:rsidR="00000000" w:rsidDel="00000000">
        <w:rPr>
          <w:rFonts w:cs="Times New Roman" w:hAnsi="Times New Roman" w:eastAsia="Times New Roman" w:ascii="Times New Roman"/>
          <w:b w:val="0"/>
          <w:i w:val="1"/>
          <w:sz w:val="24"/>
          <w:vertAlign w:val="baseline"/>
          <w:rtl w:val="0"/>
        </w:rPr>
        <w:t xml:space="preserve">Steps to an ecology of mind</w:t>
      </w:r>
      <w:r w:rsidRPr="00000000" w:rsidR="00000000" w:rsidDel="00000000">
        <w:rPr>
          <w:rFonts w:cs="Times New Roman" w:hAnsi="Times New Roman" w:eastAsia="Times New Roman" w:ascii="Times New Roman"/>
          <w:b w:val="0"/>
          <w:sz w:val="24"/>
          <w:vertAlign w:val="baseline"/>
          <w:rtl w:val="0"/>
        </w:rPr>
        <w:t xml:space="preserve">. New York: Ballantine. 1972.</w:t>
      </w:r>
      <w:r w:rsidRPr="00000000" w:rsidR="00000000" w:rsidDel="00000000">
        <w:rPr>
          <w:rtl w:val="0"/>
        </w:rPr>
      </w:r>
    </w:p>
    <w:p w:rsidP="00000000" w:rsidRPr="00000000" w:rsidR="00000000" w:rsidDel="00000000" w:rsidRDefault="00000000">
      <w:pPr>
        <w:widowControl w:val="0"/>
        <w:spacing w:lineRule="auto" w:after="0" w:line="360" w:before="0"/>
        <w:ind w:left="283" w:right="0" w:hanging="282"/>
        <w:contextualSpacing w:val="0"/>
        <w:jc w:val="both"/>
      </w:pPr>
      <w:r w:rsidRPr="00000000" w:rsidR="00000000" w:rsidDel="00000000">
        <w:rPr>
          <w:rFonts w:cs="Times New Roman" w:hAnsi="Times New Roman" w:eastAsia="Times New Roman" w:ascii="Times New Roman"/>
          <w:b w:val="0"/>
          <w:sz w:val="24"/>
          <w:vertAlign w:val="baseline"/>
          <w:rtl w:val="0"/>
        </w:rPr>
        <w:t xml:space="preserve">6. Brand, S. </w:t>
      </w:r>
      <w:r w:rsidRPr="00000000" w:rsidR="00000000" w:rsidDel="00000000">
        <w:rPr>
          <w:rFonts w:cs="Times New Roman" w:hAnsi="Times New Roman" w:eastAsia="Times New Roman" w:ascii="Times New Roman"/>
          <w:b w:val="0"/>
          <w:i w:val="1"/>
          <w:sz w:val="24"/>
          <w:vertAlign w:val="baseline"/>
          <w:rtl w:val="0"/>
        </w:rPr>
        <w:t xml:space="preserve">Per l’amor di Dio, Margaret! Intervista a Bateson e Mead</w:t>
      </w:r>
      <w:r w:rsidRPr="00000000" w:rsidR="00000000" w:rsidDel="00000000">
        <w:rPr>
          <w:rFonts w:cs="Times New Roman" w:hAnsi="Times New Roman" w:eastAsia="Times New Roman" w:ascii="Times New Roman"/>
          <w:b w:val="0"/>
          <w:sz w:val="24"/>
          <w:vertAlign w:val="baseline"/>
          <w:rtl w:val="0"/>
        </w:rPr>
        <w:t xml:space="preserve">. In Studi Culturali, nº 1, 2004.</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vertAlign w:val="baseline"/>
          <w:rtl w:val="0"/>
        </w:rPr>
        <w:t xml:space="preserve">7. Bateson, G. </w:t>
      </w:r>
      <w:r w:rsidRPr="00000000" w:rsidR="00000000" w:rsidDel="00000000">
        <w:rPr>
          <w:rFonts w:cs="Times New Roman" w:hAnsi="Times New Roman" w:eastAsia="Times New Roman" w:ascii="Times New Roman"/>
          <w:i w:val="1"/>
          <w:vertAlign w:val="baseline"/>
          <w:rtl w:val="0"/>
        </w:rPr>
        <w:t xml:space="preserve">Naven. A survey of the problems suggested by a compositive picture of the culture of a new guinea tribe drawn from three points of views. </w:t>
      </w:r>
      <w:r w:rsidRPr="00000000" w:rsidR="00000000" w:rsidDel="00000000">
        <w:rPr>
          <w:rFonts w:cs="Times New Roman" w:hAnsi="Times New Roman" w:eastAsia="Times New Roman" w:ascii="Times New Roman"/>
          <w:vertAlign w:val="baseline"/>
          <w:rtl w:val="0"/>
        </w:rPr>
        <w:t xml:space="preserve">Standford University Press. 1936 (1985 ed. italiana).</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sectPr>
      <w:footerReference r:id="rId6" w:type="default"/>
      <w:pgSz w:w="11905" w:h="16837"/>
      <w:pgMar w:left="1134" w:right="1134"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5" w:date="2015-01-05T01:46:52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nao, é "claramente" mesmo, porque tem a ver com "certamente"</w:t>
      </w:r>
    </w:p>
  </w:comment>
  <w:comment w:id="6" w:date="2015-01-23T06:36:12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por isso. Pode-se ver: claramente, nitidamente, na frente do nariz, visível. Com luz. Claramente está sendo considerado racista em muitos contextos.</w:t>
      </w:r>
    </w:p>
  </w:comment>
  <w:comment w:id="13" w:date="2014-12-10T18:32:1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Excelente para citação na tese.</w:t>
      </w:r>
    </w:p>
  </w:comment>
  <w:comment w:id="7" w:date="2014-12-10T17:54:23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procurarei melhor sobre isso.</w:t>
      </w:r>
    </w:p>
  </w:comment>
  <w:comment w:id="19" w:date="2015-01-23T07:12:10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encontrei este livro que parece elucidador, mas apenas comecei a ler. guardo aqui como material de pesquisa: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http://www.livroslabcom.ubi.pt/pdfs/20110819-centeno_maria_joao_conceito_de_comunicacao.pdf</w:t>
      </w:r>
    </w:p>
  </w:comment>
  <w:comment w:id="20" w:date="2015-01-23T07:12:10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 uns pedaços, talvez leia em breve.</w:t>
      </w:r>
    </w:p>
  </w:comment>
  <w:comment w:id="15" w:date="2014-12-10T18:34:5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Bela recomendação do livro.</w:t>
      </w:r>
    </w:p>
  </w:comment>
  <w:comment w:id="8" w:date="2014-12-10T17:55:24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pertinente como antecedente academico para o doc.</w:t>
      </w:r>
    </w:p>
  </w:comment>
  <w:comment w:id="16" w:date="2015-01-05T20:08:48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procurei sobre estes conceitos, sobre os quais sei apenas superficialmente.</w:t>
      </w:r>
    </w:p>
  </w:comment>
  <w:comment w:id="12" w:date="2014-12-10T18:31:03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representacao de si e do que é diferente de si?</w:t>
      </w:r>
    </w:p>
  </w:comment>
  <w:comment w:id="3" w:date="2014-12-10T17:32:49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Quais?</w:t>
      </w:r>
    </w:p>
  </w:comment>
  <w:comment w:id="11" w:date="2014-12-10T18:24:22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 onde vc tirou isso, diretamente da música ou algum outro autor já usava ou já conceitua?</w:t>
      </w:r>
    </w:p>
  </w:comment>
  <w:comment w:id="22" w:date="2015-01-23T07:20:45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 que é?</w:t>
      </w:r>
    </w:p>
  </w:comment>
  <w:comment w:id="24" w:date="2015-01-05T23:39:21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infunções?? Seriam "desfunções"?</w:t>
      </w:r>
    </w:p>
  </w:comment>
  <w:comment w:id="4" w:date="2014-12-10T17:38:50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Outro conceito importante para a abertura da participação social e acolhimento de anonimato. As diferentes formas de expressar as questões e as diferentes questões envolvidas emanam tabus e atritos.</w:t>
      </w:r>
    </w:p>
  </w:comment>
  <w:comment w:id="10" w:date="2014-12-10T18:21:14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bom para citação e para facilitar a absorção de conceitos novos ou de áreas diferentes.</w:t>
      </w:r>
    </w:p>
  </w:comment>
  <w:comment w:id="26" w:date="2015-01-06T00:01:38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contemporâneo?</w:t>
      </w:r>
    </w:p>
  </w:comment>
  <w:comment w:id="14" w:date="2014-12-10T18:34:10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Conceituação-chave para  a transição que (supostamente) estamos vivendo.</w:t>
      </w:r>
    </w:p>
  </w:comment>
  <w:comment w:id="9" w:date="2014-12-10T18:01:55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dá uma bela citação para a tese.</w:t>
      </w:r>
    </w:p>
  </w:comment>
  <w:comment w:id="17" w:date="2015-01-23T06:39:59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importante em relação a critica feita no ultimo encontro.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Bom esse ponto, pois ja antecipa a divergencia em relação ao Bateson</w:t>
      </w:r>
    </w:p>
  </w:comment>
  <w:comment w:id="18" w:date="2015-01-23T06:39:59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Muito bom. Tendo a concordar com Bateson, mas tenho que ler melhor o autor. Achei o contraponto da opinião do Massimo valiosíssimo para estabelecer/contextualizar o vetor.</w:t>
      </w:r>
    </w:p>
  </w:comment>
  <w:comment w:id="21" w:date="2015-01-05T20:16:59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tentarei guardar estas infos de cabeça</w:t>
      </w:r>
    </w:p>
  </w:comment>
  <w:comment w:id="0" w:date="2015-01-23T06:32:3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conceito importante para os propósitos da pesquisa. Faz ponte com participação social e formas de análise das participações e de sua própria participação.</w:t>
      </w:r>
    </w:p>
  </w:comment>
  <w:comment w:id="1" w:date="2015-01-05T01:46:20Z" w:author="Marilia Mello Pi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sim, aqui parece estar teu ponto né ;)</w:t>
      </w:r>
    </w:p>
  </w:comment>
  <w:comment w:id="2" w:date="2015-01-23T06:32:37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isso. É um aproveitamento organico da vivêcia através da observação e participação. Análise e Aproveitamento.</w:t>
      </w:r>
    </w:p>
  </w:comment>
  <w:comment w:id="25" w:date="2015-01-05T23:57:06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buscarei mais sobre.</w:t>
      </w:r>
    </w:p>
  </w:comment>
  <w:comment w:id="23" w:date="2015-01-05T23:41:28Z" w:author="Renato Fabb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 parágrafo do texto, para mim.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252"/>
        <w:tab w:val="right" w:pos="8504"/>
      </w:tabs>
      <w:spacing w:lineRule="auto" w:after="0" w:line="240" w:before="0"/>
      <w:contextualSpacing w:val="0"/>
      <w:jc w:val="right"/>
    </w:pPr>
    <w:fldSimple w:dirty="0" w:instr="PAGE" w:fldLock="0">
      <w:r w:rsidRPr="00000000" w:rsidR="00000000" w:rsidDel="00000000">
        <w:rPr>
          <w:rFonts w:cs="Liberation Serif" w:hAnsi="Liberation Serif" w:eastAsia="Liberation Serif" w:ascii="Liberation Serif"/>
          <w:b w:val="0"/>
          <w:sz w:val="24"/>
          <w:vertAlign w:val="baseline"/>
        </w:rPr>
      </w:r>
    </w:fldSimple>
    <w:r w:rsidRPr="00000000" w:rsidR="00000000" w:rsidDel="00000000">
      <w:rPr>
        <w:rtl w:val="0"/>
      </w:rPr>
    </w:r>
  </w:p>
  <w:p w:rsidP="00000000" w:rsidRPr="00000000" w:rsidR="00000000" w:rsidDel="00000000" w:rsidRDefault="00000000">
    <w:pPr>
      <w:widowControl w:val="0"/>
      <w:tabs>
        <w:tab w:val="center" w:pos="4252"/>
        <w:tab w:val="right" w:pos="8504"/>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Liberation Serif" w:hAnsi="Liberation Serif" w:eastAsia="Liberation Serif" w:ascii="Liberation Serif"/>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e Cultura. Antropologia e Psicanalise. Canevacci. PREPARADO. Claudia. Enviado autor.docx</dc:title>
</cp:coreProperties>
</file>