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ordinary notes are uncolored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 highlight aims questions and corrections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75udb2f4h93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Comparison with cooking recipe: list of ingredients and their measurements. Procedure for mixing those ingredients. Final steps to achieve the finished cake.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should be able to answer the following in a concise manner: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contributions of your work?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are these contributions important?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Evaluating: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work's intellectual merit (within its own field)?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broader impact (on the world in general)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should be able to answer questions to these audiences: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Experts.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Scientists of other possibly related areas.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Laypeople.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Scientists should focus on publishing their original ideas and concepts.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Pertinent questions about the results: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your key findings?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importance of your key findings to the field?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your findings complete?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supporting evidence?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they provide a basis for publication?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Paper in logical order, not chronological.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Focus on ideas that support or promote the research.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Only clearly stated original ideas and results may be published. ??? é mesmo? Página 23.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questions on planning the research: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we contributing by solving this problem.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we be able to publish the ideas or concepts demonstrated by the results?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which venue can we publish this research?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(pág 24: could para can.)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Questionnaire for the researcher. Each question should have associated uses, typical paper section, verb tense, phase of research that it is important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1.2.3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Publications can serve as the nucleus for sharing new findings with members of a community.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Creativity should be demonstrated by ideas and concepts, not creative writing.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Preliminary abstract model: purpose of the research, methods used to carry out the research, results, conclusions.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Alternative: context, objective, design, setting, participants, main outcome measures, results, conclusions.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title: highlighting a proposed solution to a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(....to </w:t>
      </w:r>
      <w:del w:author="Renato Fabbri" w:id="0" w:date="2015-04-21T23:06:25Z">
        <w:r w:rsidDel="00000000" w:rsidR="00000000" w:rsidRPr="00000000">
          <w:rPr>
            <w:b w:val="1"/>
            <w:color w:val="ff0000"/>
            <w:rtl w:val="0"/>
          </w:rPr>
          <w:delText xml:space="preserve">choose to </w:delText>
        </w:r>
      </w:del>
      <w:r w:rsidDel="00000000" w:rsidR="00000000" w:rsidRPr="00000000">
        <w:rPr>
          <w:b w:val="1"/>
          <w:color w:val="ff0000"/>
          <w:rtl w:val="0"/>
        </w:rPr>
        <w:t xml:space="preserve">skip reading the paper altogether..)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names, affiliations, contacts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abstract: defining the problem and summarizing the contributions.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Introduction: background description, description of the problem, its significance, purpose, a critical survey of previous solutions. Gap (solution the paper offers).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(new contribution this paper </w:t>
      </w:r>
      <w:del w:author="Renato Fabbri" w:id="1" w:date="2015-04-21T23:10:16Z">
        <w:r w:rsidDel="00000000" w:rsidR="00000000" w:rsidRPr="00000000">
          <w:rPr>
            <w:b w:val="1"/>
            <w:color w:val="ff0000"/>
            <w:rtl w:val="0"/>
          </w:rPr>
          <w:delText xml:space="preserve">will </w:delText>
        </w:r>
      </w:del>
      <w:r w:rsidDel="00000000" w:rsidR="00000000" w:rsidRPr="00000000">
        <w:rPr>
          <w:b w:val="1"/>
          <w:color w:val="ff0000"/>
          <w:rtl w:val="0"/>
        </w:rPr>
        <w:t xml:space="preserve">offer to)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and materials: the research that was conducted and how it was carried out. Details to make the research reproducible.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(details to make the</w:t>
      </w:r>
      <w:del w:author="Renato Fabbri" w:id="2" w:date="2015-04-21T23:14:24Z">
        <w:r w:rsidDel="00000000" w:rsidR="00000000" w:rsidRPr="00000000">
          <w:rPr>
            <w:b w:val="1"/>
            <w:color w:val="ff0000"/>
            <w:rtl w:val="0"/>
          </w:rPr>
          <w:delText xml:space="preserve">ir</w:delText>
        </w:r>
      </w:del>
      <w:r w:rsidDel="00000000" w:rsidR="00000000" w:rsidRPr="00000000">
        <w:rPr>
          <w:b w:val="1"/>
          <w:color w:val="ff0000"/>
          <w:rtl w:val="0"/>
        </w:rPr>
        <w:t xml:space="preserve"> research reproducible)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 and discussion: </w:t>
      </w:r>
      <w:r w:rsidDel="00000000" w:rsidR="00000000" w:rsidRPr="00000000">
        <w:rPr>
          <w:b w:val="1"/>
          <w:color w:val="ff0000"/>
          <w:rtl w:val="0"/>
        </w:rPr>
        <w:t xml:space="preserve">presentation of the</w:t>
      </w:r>
      <w:ins w:author="Renato Fabbri" w:id="3" w:date="2015-04-22T00:17:53Z">
        <w:r w:rsidDel="00000000" w:rsidR="00000000" w:rsidRPr="00000000">
          <w:rPr>
            <w:b w:val="1"/>
            <w:color w:val="ff0000"/>
            <w:rtl w:val="0"/>
          </w:rPr>
          <w:t xml:space="preserve"> outcomes</w:t>
        </w:r>
      </w:ins>
      <w:del w:author="Renato Fabbri" w:id="3" w:date="2015-04-22T00:17:53Z">
        <w:r w:rsidDel="00000000" w:rsidR="00000000" w:rsidRPr="00000000">
          <w:rPr>
            <w:b w:val="1"/>
            <w:color w:val="ff0000"/>
            <w:rtl w:val="0"/>
          </w:rPr>
          <w:delText xml:space="preserve"> data</w:delText>
        </w:r>
      </w:del>
      <w:r w:rsidDel="00000000" w:rsidR="00000000" w:rsidRPr="00000000">
        <w:rPr>
          <w:rtl w:val="0"/>
        </w:rPr>
        <w:t xml:space="preserve">, interpretation, discussion and results. </w:t>
      </w:r>
      <w:r w:rsidDel="00000000" w:rsidR="00000000" w:rsidRPr="00000000">
        <w:rPr>
          <w:b w:val="1"/>
          <w:color w:val="ff0000"/>
          <w:rtl w:val="0"/>
        </w:rPr>
        <w:t xml:space="preserve">(“data” is presented both here and in methods, depending on the nature (data being analysed or data being achieved by measurements).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