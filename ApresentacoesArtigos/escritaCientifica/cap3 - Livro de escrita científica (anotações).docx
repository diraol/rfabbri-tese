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ordinary notes are uncolored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 highlight aims questions and corrections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75udb2f4h93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Skimming: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Title: is it a work of interest?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Abstract: contributions and problems. Information is a half way to the end.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Conclusions: another abstract+opportunities.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Introduction: expanded abstract+outline of paper sections.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 headings, figures, tables, math and captions.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skem the bibliography afterwards, but before reading all the article. The same process should be applied to book chapters.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focus on how the text conveys its rhetorical messages: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</w:t>
      </w:r>
      <w:del w:author="Renato Fabbri" w:id="0" w:date="2015-05-30T06:58:36Z">
        <w:r w:rsidDel="00000000" w:rsidR="00000000" w:rsidRPr="00000000">
          <w:rPr>
            <w:color w:val="ff0000"/>
            <w:rtl w:val="0"/>
          </w:rPr>
          <w:delText xml:space="preserve">carefully </w:delText>
        </w:r>
      </w:del>
      <w:r w:rsidDel="00000000" w:rsidR="00000000" w:rsidRPr="00000000">
        <w:rPr>
          <w:color w:val="ff0000"/>
          <w:rtl w:val="0"/>
        </w:rPr>
        <w:t xml:space="preserve">examine </w:t>
      </w:r>
      <w:del w:author="Renato Fabbri" w:id="1" w:date="2015-05-30T06:58:34Z">
        <w:r w:rsidDel="00000000" w:rsidR="00000000" w:rsidRPr="00000000">
          <w:rPr>
            <w:color w:val="ff0000"/>
            <w:rtl w:val="0"/>
          </w:rPr>
          <w:delText xml:space="preserve">written </w:delText>
        </w:r>
      </w:del>
      <w:r w:rsidDel="00000000" w:rsidR="00000000" w:rsidRPr="00000000">
        <w:rPr>
          <w:color w:val="ff0000"/>
          <w:rtl w:val="0"/>
        </w:rPr>
        <w:t xml:space="preserve">text </w:t>
      </w:r>
      <w:del w:author="Renato Fabbri" w:id="2" w:date="2015-05-30T06:59:14Z">
        <w:r w:rsidDel="00000000" w:rsidR="00000000" w:rsidRPr="00000000">
          <w:rPr>
            <w:color w:val="ff0000"/>
            <w:rtl w:val="0"/>
          </w:rPr>
          <w:delText xml:space="preserve">in scientific </w:delText>
        </w:r>
      </w:del>
      <w:r w:rsidDel="00000000" w:rsidR="00000000" w:rsidRPr="00000000">
        <w:rPr>
          <w:color w:val="ff0000"/>
          <w:rtl w:val="0"/>
        </w:rPr>
        <w:t xml:space="preserve">of papers.”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annotate expressions.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them to produce your own corpus.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automatic and manual anntation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plagiarism and corpus building for writing assistance.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fazer corpus com os seguintes temas: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redes complexas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análise de redes sociais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ontologias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escrita científica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música computacional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definir copy verbatim ou é consagrado?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Reusable and non reusable parts.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Colocaria tb x no exemplo: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“using X to</w:t>
      </w:r>
      <w:del w:author="Renato Fabbri" w:id="3" w:date="2015-05-30T07:12:50Z">
        <w:r w:rsidDel="00000000" w:rsidR="00000000" w:rsidRPr="00000000">
          <w:rPr>
            <w:b w:val="1"/>
            <w:color w:val="ff0000"/>
            <w:rtl w:val="0"/>
          </w:rPr>
          <w:delText xml:space="preserve"> communicate</w:delText>
        </w:r>
      </w:del>
      <w:r w:rsidDel="00000000" w:rsidR="00000000" w:rsidRPr="00000000">
        <w:rPr>
          <w:b w:val="1"/>
          <w:color w:val="ff0000"/>
          <w:rtl w:val="0"/>
        </w:rPr>
        <w:t xml:space="preserve"> </w:t>
      </w:r>
      <w:ins w:author="Renato Fabbri" w:id="4" w:date="2015-05-30T07:12:54Z">
        <w:r w:rsidDel="00000000" w:rsidR="00000000" w:rsidRPr="00000000">
          <w:rPr>
            <w:b w:val="1"/>
            <w:color w:val="ff0000"/>
            <w:rtl w:val="0"/>
          </w:rPr>
          <w:t xml:space="preserve">X </w:t>
        </w:r>
      </w:ins>
      <w:r w:rsidDel="00000000" w:rsidR="00000000" w:rsidRPr="00000000">
        <w:rPr>
          <w:b w:val="1"/>
          <w:color w:val="ff0000"/>
          <w:rtl w:val="0"/>
        </w:rPr>
        <w:t xml:space="preserve">in previously”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 excepts to components they were found on or by posterior analysis of each.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Ressalvas na formatação e melhora dos exemplos na página 68. Palavras novas estão em itálico, não em negrito. O “Step X Deconstructed” ficou super estranho.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Brinca com os trechos encontrados para observas novas formulações.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entregar lista de conextivos em um apêndice? Fazer outras listas de palavras ou de trechos. Buscar as classificações da linguística tradicional?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redundância no parágrafo do step 8 pág 71.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na página 73, a listagem dos newly created excepts já foi feita (imediatamente antes, na página anterior).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step 9 está sem mostrar o que foi editado. Vale rodar um diff que sai as alterações certas ou adiantadas.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</w:t>
      </w:r>
      <w:del w:author="Renato Fabbri" w:id="5" w:date="2015-05-30T10:44:43Z">
        <w:r w:rsidDel="00000000" w:rsidR="00000000" w:rsidRPr="00000000">
          <w:rPr>
            <w:rtl w:val="0"/>
          </w:rPr>
          <w:delText xml:space="preserve">There is no doubt that i</w:delText>
        </w:r>
      </w:del>
      <w:ins w:author="Renato Fabbri" w:id="5" w:date="2015-05-30T10:44:43Z">
        <w:r w:rsidDel="00000000" w:rsidR="00000000" w:rsidRPr="00000000">
          <w:rPr>
            <w:rtl w:val="0"/>
          </w:rPr>
          <w:t xml:space="preserve">I</w:t>
        </w:r>
      </w:ins>
      <w:r w:rsidDel="00000000" w:rsidR="00000000" w:rsidRPr="00000000">
        <w:rPr>
          <w:rtl w:val="0"/>
        </w:rPr>
        <w:t xml:space="preserve">f you follow these steps, you will </w:t>
      </w:r>
      <w:del w:author="Renato Fabbri" w:id="6" w:date="2015-05-30T10:45:29Z">
        <w:r w:rsidDel="00000000" w:rsidR="00000000" w:rsidRPr="00000000">
          <w:rPr>
            <w:rtl w:val="0"/>
          </w:rPr>
          <w:delText xml:space="preserve">eventually </w:delText>
        </w:r>
      </w:del>
      <w:r w:rsidDel="00000000" w:rsidR="00000000" w:rsidRPr="00000000">
        <w:rPr>
          <w:rtl w:val="0"/>
        </w:rPr>
        <w:t xml:space="preserve">develop the facility…”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“, </w:t>
      </w:r>
      <w:del w:author="Renato Fabbri" w:id="7" w:date="2015-05-30T10:56:07Z">
        <w:r w:rsidDel="00000000" w:rsidR="00000000" w:rsidRPr="00000000">
          <w:rPr>
            <w:b w:val="1"/>
            <w:color w:val="ff0000"/>
            <w:rtl w:val="0"/>
          </w:rPr>
          <w:delText xml:space="preserve">commonly </w:delText>
        </w:r>
      </w:del>
      <w:r w:rsidDel="00000000" w:rsidR="00000000" w:rsidRPr="00000000">
        <w:rPr>
          <w:b w:val="1"/>
          <w:color w:val="ff0000"/>
          <w:rtl w:val="0"/>
        </w:rPr>
        <w:t xml:space="preserve">used in automatic classifi</w:t>
      </w:r>
      <w:del w:author="Renato Fabbri" w:id="8" w:date="2015-05-30T10:56:05Z">
        <w:r w:rsidDel="00000000" w:rsidR="00000000" w:rsidRPr="00000000">
          <w:rPr>
            <w:b w:val="1"/>
            <w:color w:val="ff0000"/>
            <w:rtl w:val="0"/>
          </w:rPr>
          <w:delText xml:space="preserve">ers</w:delText>
        </w:r>
      </w:del>
      <w:ins w:author="Renato Fabbri" w:id="8" w:date="2015-05-30T10:56:05Z">
        <w:r w:rsidDel="00000000" w:rsidR="00000000" w:rsidRPr="00000000">
          <w:rPr>
            <w:b w:val="1"/>
            <w:color w:val="ff0000"/>
            <w:rtl w:val="0"/>
          </w:rPr>
          <w:t xml:space="preserve">cation training</w:t>
        </w:r>
      </w:ins>
      <w:r w:rsidDel="00000000" w:rsidR="00000000" w:rsidRPr="00000000">
        <w:rPr>
          <w:b w:val="1"/>
          <w:color w:val="ff0000"/>
          <w:rtl w:val="0"/>
        </w:rPr>
        <w:t xml:space="preserve">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Figura 3.1: multilabel seria para 2 ou mais labels para a mesma sentença, não? A figura só possui monolabel.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Figura 3.2: qual a relação com os modelos do capítulo 2?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são detectados os trechos, mas não o que é genérico ou não no trecho?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